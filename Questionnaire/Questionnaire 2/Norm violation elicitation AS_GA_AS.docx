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F5B" w14:textId="70CD1648" w:rsidR="00D74552" w:rsidRPr="00D74552" w:rsidRDefault="00D74552" w:rsidP="00D74552">
      <w:pPr>
        <w:pStyle w:val="Default"/>
        <w:numPr>
          <w:ilvl w:val="0"/>
          <w:numId w:val="1"/>
        </w:num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Instructions</w:t>
      </w:r>
    </w:p>
    <w:p w14:paraId="4B6B6FD0" w14:textId="77777777" w:rsidR="00D74552" w:rsidRDefault="00D74552" w:rsidP="00D74552">
      <w:pPr>
        <w:pStyle w:val="Default"/>
        <w:rPr>
          <w:sz w:val="23"/>
          <w:szCs w:val="23"/>
        </w:rPr>
      </w:pPr>
    </w:p>
    <w:p w14:paraId="1904FB2D" w14:textId="02702C33" w:rsidR="00D74552" w:rsidRPr="00F40F43" w:rsidRDefault="00D74552" w:rsidP="00D74552">
      <w:pPr>
        <w:pStyle w:val="Default"/>
        <w:rPr>
          <w:sz w:val="23"/>
          <w:szCs w:val="23"/>
          <w:lang w:val="en-US"/>
          <w:rPrChange w:id="0" w:author="GIULIA MISSIKOFF ANDRIGHETTO" w:date="2024-05-06T21:39:00Z">
            <w:rPr>
              <w:sz w:val="23"/>
              <w:szCs w:val="23"/>
            </w:rPr>
          </w:rPrChange>
        </w:rPr>
      </w:pPr>
      <w:del w:id="1" w:author="Anxo Sánchez" w:date="2024-05-06T14:58:00Z">
        <w:r w:rsidRPr="00F40F43" w:rsidDel="00767857">
          <w:rPr>
            <w:color w:val="auto"/>
            <w:sz w:val="23"/>
            <w:szCs w:val="23"/>
            <w:lang w:val="en-US"/>
            <w:rPrChange w:id="2" w:author="GIULIA MISSIKOFF ANDRIGHETTO" w:date="2024-05-06T21:39:00Z">
              <w:rPr>
                <w:color w:val="auto"/>
                <w:sz w:val="23"/>
                <w:szCs w:val="23"/>
              </w:rPr>
            </w:rPrChange>
          </w:rPr>
          <w:delText>In each survey</w:delText>
        </w:r>
      </w:del>
      <w:ins w:id="3" w:author="Anxo Sánchez" w:date="2024-05-06T14:58:00Z">
        <w:r w:rsidR="00767857">
          <w:rPr>
            <w:color w:val="auto"/>
            <w:sz w:val="23"/>
            <w:szCs w:val="23"/>
            <w:lang w:val="es-ES"/>
          </w:rPr>
          <w:t xml:space="preserve">In </w:t>
        </w:r>
        <w:proofErr w:type="spellStart"/>
        <w:r w:rsidR="00767857">
          <w:rPr>
            <w:color w:val="auto"/>
            <w:sz w:val="23"/>
            <w:szCs w:val="23"/>
            <w:lang w:val="es-ES"/>
          </w:rPr>
          <w:t>what</w:t>
        </w:r>
        <w:proofErr w:type="spellEnd"/>
        <w:r w:rsidR="00767857">
          <w:rPr>
            <w:color w:val="auto"/>
            <w:sz w:val="23"/>
            <w:szCs w:val="23"/>
            <w:lang w:val="es-ES"/>
          </w:rPr>
          <w:t xml:space="preserve"> </w:t>
        </w:r>
        <w:proofErr w:type="spellStart"/>
        <w:r w:rsidR="00767857">
          <w:rPr>
            <w:color w:val="auto"/>
            <w:sz w:val="23"/>
            <w:szCs w:val="23"/>
            <w:lang w:val="es-ES"/>
          </w:rPr>
          <w:t>follows</w:t>
        </w:r>
      </w:ins>
      <w:proofErr w:type="spellEnd"/>
      <w:r w:rsidRPr="00F40F43">
        <w:rPr>
          <w:color w:val="auto"/>
          <w:sz w:val="23"/>
          <w:szCs w:val="23"/>
          <w:lang w:val="en-US"/>
          <w:rPrChange w:id="4" w:author="GIULIA MISSIKOFF ANDRIGHETTO" w:date="2024-05-06T21:39:00Z">
            <w:rPr>
              <w:color w:val="auto"/>
              <w:sz w:val="23"/>
              <w:szCs w:val="23"/>
            </w:rPr>
          </w:rPrChange>
        </w:rPr>
        <w:t xml:space="preserve">, we </w:t>
      </w:r>
      <w:del w:id="5" w:author="Anxo Sánchez" w:date="2024-05-06T14:58:00Z">
        <w:r w:rsidRPr="00F40F43" w:rsidDel="00767857">
          <w:rPr>
            <w:color w:val="auto"/>
            <w:sz w:val="23"/>
            <w:szCs w:val="23"/>
            <w:lang w:val="en-US"/>
            <w:rPrChange w:id="6" w:author="GIULIA MISSIKOFF ANDRIGHETTO" w:date="2024-05-06T21:39:00Z">
              <w:rPr>
                <w:color w:val="auto"/>
                <w:sz w:val="23"/>
                <w:szCs w:val="23"/>
              </w:rPr>
            </w:rPrChange>
          </w:rPr>
          <w:delText xml:space="preserve">will </w:delText>
        </w:r>
      </w:del>
      <w:r w:rsidRPr="00F40F43">
        <w:rPr>
          <w:color w:val="auto"/>
          <w:sz w:val="23"/>
          <w:szCs w:val="23"/>
          <w:lang w:val="en-US"/>
          <w:rPrChange w:id="7" w:author="GIULIA MISSIKOFF ANDRIGHETTO" w:date="2024-05-06T21:39:00Z">
            <w:rPr>
              <w:color w:val="auto"/>
              <w:sz w:val="23"/>
              <w:szCs w:val="23"/>
            </w:rPr>
          </w:rPrChange>
        </w:rPr>
        <w:t xml:space="preserve">ask you </w:t>
      </w:r>
      <w:del w:id="8" w:author="Anxo Sánchez" w:date="2024-05-06T14:59:00Z">
        <w:r w:rsidRPr="00F40F43" w:rsidDel="00767857">
          <w:rPr>
            <w:color w:val="auto"/>
            <w:sz w:val="23"/>
            <w:szCs w:val="23"/>
            <w:lang w:val="en-US"/>
            <w:rPrChange w:id="9" w:author="GIULIA MISSIKOFF ANDRIGHETTO" w:date="2024-05-06T21:39:00Z">
              <w:rPr>
                <w:color w:val="auto"/>
                <w:sz w:val="23"/>
                <w:szCs w:val="23"/>
              </w:rPr>
            </w:rPrChange>
          </w:rPr>
          <w:delText xml:space="preserve">about </w:delText>
        </w:r>
        <w:commentRangeStart w:id="10"/>
        <w:r w:rsidRPr="00F40F43" w:rsidDel="00767857">
          <w:rPr>
            <w:color w:val="B4C6E7" w:themeColor="accent1" w:themeTint="66"/>
            <w:sz w:val="23"/>
            <w:szCs w:val="23"/>
            <w:lang w:val="en-US"/>
            <w:rPrChange w:id="11" w:author="GIULIA MISSIKOFF ANDRIGHETTO" w:date="2024-05-06T21:39:00Z">
              <w:rPr>
                <w:color w:val="B4C6E7" w:themeColor="accent1" w:themeTint="66"/>
                <w:sz w:val="23"/>
                <w:szCs w:val="23"/>
              </w:rPr>
            </w:rPrChange>
          </w:rPr>
          <w:delText>two types of events. Both events are</w:delText>
        </w:r>
        <w:r w:rsidRPr="00F40F43" w:rsidDel="00767857">
          <w:rPr>
            <w:sz w:val="23"/>
            <w:szCs w:val="23"/>
            <w:lang w:val="en-US"/>
            <w:rPrChange w:id="12" w:author="GIULIA MISSIKOFF ANDRIGHETTO" w:date="2024-05-06T21:39:00Z">
              <w:rPr>
                <w:sz w:val="23"/>
                <w:szCs w:val="23"/>
              </w:rPr>
            </w:rPrChange>
          </w:rPr>
          <w:delText xml:space="preserve"> </w:delText>
        </w:r>
        <w:commentRangeEnd w:id="10"/>
        <w:r w:rsidR="007A6E68" w:rsidDel="00767857">
          <w:rPr>
            <w:rStyle w:val="CommentReference"/>
            <w:rFonts w:asciiTheme="minorHAnsi" w:hAnsiTheme="minorHAnsi" w:cstheme="minorBidi"/>
            <w:color w:val="auto"/>
            <w:kern w:val="2"/>
          </w:rPr>
          <w:commentReference w:id="10"/>
        </w:r>
      </w:del>
      <w:r w:rsidRPr="00F40F43">
        <w:rPr>
          <w:sz w:val="23"/>
          <w:szCs w:val="23"/>
          <w:lang w:val="en-US"/>
          <w:rPrChange w:id="13" w:author="GIULIA MISSIKOFF ANDRIGHETTO" w:date="2024-05-06T21:39:00Z">
            <w:rPr>
              <w:sz w:val="23"/>
              <w:szCs w:val="23"/>
            </w:rPr>
          </w:rPrChange>
        </w:rPr>
        <w:t xml:space="preserve">about </w:t>
      </w:r>
      <w:r w:rsidRPr="00F40F43">
        <w:rPr>
          <w:b/>
          <w:bCs/>
          <w:sz w:val="23"/>
          <w:szCs w:val="23"/>
          <w:lang w:val="en-US"/>
          <w:rPrChange w:id="14" w:author="GIULIA MISSIKOFF ANDRIGHETTO" w:date="2024-05-06T21:39:00Z">
            <w:rPr>
              <w:b/>
              <w:bCs/>
              <w:sz w:val="23"/>
              <w:szCs w:val="23"/>
            </w:rPr>
          </w:rPrChange>
        </w:rPr>
        <w:t xml:space="preserve">another person’s behaviors </w:t>
      </w:r>
      <w:r w:rsidRPr="00F40F43">
        <w:rPr>
          <w:sz w:val="23"/>
          <w:szCs w:val="23"/>
          <w:lang w:val="en-US"/>
          <w:rPrChange w:id="15" w:author="GIULIA MISSIKOFF ANDRIGHETTO" w:date="2024-05-06T21:39:00Z">
            <w:rPr>
              <w:sz w:val="23"/>
              <w:szCs w:val="23"/>
            </w:rPr>
          </w:rPrChange>
        </w:rPr>
        <w:t xml:space="preserve">that you thought were </w:t>
      </w:r>
      <w:r w:rsidRPr="00F40F43">
        <w:rPr>
          <w:b/>
          <w:bCs/>
          <w:sz w:val="23"/>
          <w:szCs w:val="23"/>
          <w:lang w:val="en-US"/>
          <w:rPrChange w:id="16" w:author="GIULIA MISSIKOFF ANDRIGHETTO" w:date="2024-05-06T21:39:00Z">
            <w:rPr>
              <w:b/>
              <w:bCs/>
              <w:sz w:val="23"/>
              <w:szCs w:val="23"/>
            </w:rPr>
          </w:rPrChange>
        </w:rPr>
        <w:t xml:space="preserve">wrong. </w:t>
      </w:r>
      <w:r w:rsidRPr="00F40F43">
        <w:rPr>
          <w:sz w:val="23"/>
          <w:szCs w:val="23"/>
          <w:lang w:val="en-US"/>
          <w:rPrChange w:id="17" w:author="GIULIA MISSIKOFF ANDRIGHETTO" w:date="2024-05-06T21:39:00Z">
            <w:rPr>
              <w:sz w:val="23"/>
              <w:szCs w:val="23"/>
            </w:rPr>
          </w:rPrChange>
        </w:rPr>
        <w:t xml:space="preserve">Specifically, we want you to think about behaviors that you witnessed </w:t>
      </w:r>
      <w:ins w:id="18" w:author="Anxo Sánchez" w:date="2024-05-06T15:43:00Z">
        <w:r w:rsidR="001B4A15" w:rsidRPr="00F40F43">
          <w:rPr>
            <w:b/>
            <w:bCs/>
            <w:sz w:val="23"/>
            <w:szCs w:val="23"/>
            <w:lang w:val="es-ES"/>
            <w:rPrChange w:id="19" w:author="GIULIA MISSIKOFF ANDRIGHETTO" w:date="2024-05-06T21:43:00Z">
              <w:rPr>
                <w:sz w:val="23"/>
                <w:szCs w:val="23"/>
                <w:lang w:val="es-ES"/>
              </w:rPr>
            </w:rPrChange>
          </w:rPr>
          <w:t xml:space="preserve">at </w:t>
        </w:r>
        <w:proofErr w:type="spellStart"/>
        <w:r w:rsidR="001B4A15" w:rsidRPr="00F40F43">
          <w:rPr>
            <w:b/>
            <w:bCs/>
            <w:sz w:val="23"/>
            <w:szCs w:val="23"/>
            <w:lang w:val="es-ES"/>
            <w:rPrChange w:id="20" w:author="GIULIA MISSIKOFF ANDRIGHETTO" w:date="2024-05-06T21:43:00Z">
              <w:rPr>
                <w:sz w:val="23"/>
                <w:szCs w:val="23"/>
                <w:lang w:val="es-ES"/>
              </w:rPr>
            </w:rPrChange>
          </w:rPr>
          <w:t>the</w:t>
        </w:r>
        <w:proofErr w:type="spellEnd"/>
        <w:r w:rsidR="001B4A15" w:rsidRPr="00F40F43">
          <w:rPr>
            <w:b/>
            <w:bCs/>
            <w:sz w:val="23"/>
            <w:szCs w:val="23"/>
            <w:lang w:val="es-ES"/>
            <w:rPrChange w:id="21" w:author="GIULIA MISSIKOFF ANDRIGHETTO" w:date="2024-05-06T21:43:00Z">
              <w:rPr>
                <w:sz w:val="23"/>
                <w:szCs w:val="23"/>
                <w:lang w:val="es-ES"/>
              </w:rPr>
            </w:rPrChange>
          </w:rPr>
          <w:t xml:space="preserve"> </w:t>
        </w:r>
        <w:proofErr w:type="spellStart"/>
        <w:r w:rsidR="001B4A15" w:rsidRPr="00F40F43">
          <w:rPr>
            <w:b/>
            <w:bCs/>
            <w:sz w:val="23"/>
            <w:szCs w:val="23"/>
            <w:lang w:val="es-ES"/>
            <w:rPrChange w:id="22" w:author="GIULIA MISSIKOFF ANDRIGHETTO" w:date="2024-05-06T21:43:00Z">
              <w:rPr>
                <w:sz w:val="23"/>
                <w:szCs w:val="23"/>
                <w:lang w:val="es-ES"/>
              </w:rPr>
            </w:rPrChange>
          </w:rPr>
          <w:t>school</w:t>
        </w:r>
        <w:proofErr w:type="spellEnd"/>
        <w:r w:rsidR="001B4A15">
          <w:rPr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sz w:val="23"/>
            <w:szCs w:val="23"/>
            <w:lang w:val="es-ES"/>
          </w:rPr>
          <w:t>or</w:t>
        </w:r>
        <w:proofErr w:type="spellEnd"/>
        <w:r w:rsidR="001B4A15">
          <w:rPr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sz w:val="23"/>
            <w:szCs w:val="23"/>
            <w:lang w:val="es-ES"/>
          </w:rPr>
          <w:t>involving</w:t>
        </w:r>
        <w:proofErr w:type="spellEnd"/>
        <w:r w:rsidR="001B4A15">
          <w:rPr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sz w:val="23"/>
            <w:szCs w:val="23"/>
            <w:lang w:val="es-ES"/>
          </w:rPr>
          <w:t>some</w:t>
        </w:r>
        <w:proofErr w:type="spellEnd"/>
        <w:r w:rsidR="001B4A15">
          <w:rPr>
            <w:sz w:val="23"/>
            <w:szCs w:val="23"/>
            <w:lang w:val="es-ES"/>
          </w:rPr>
          <w:t xml:space="preserve"> of </w:t>
        </w:r>
        <w:proofErr w:type="spellStart"/>
        <w:r w:rsidR="001B4A15">
          <w:rPr>
            <w:sz w:val="23"/>
            <w:szCs w:val="23"/>
            <w:lang w:val="es-ES"/>
          </w:rPr>
          <w:t>your</w:t>
        </w:r>
        <w:proofErr w:type="spellEnd"/>
        <w:r w:rsidR="001B4A15">
          <w:rPr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sz w:val="23"/>
            <w:szCs w:val="23"/>
            <w:lang w:val="es-ES"/>
          </w:rPr>
          <w:t>colleague</w:t>
        </w:r>
        <w:proofErr w:type="spellEnd"/>
        <w:r w:rsidR="001B4A15">
          <w:rPr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sz w:val="23"/>
            <w:szCs w:val="23"/>
            <w:lang w:val="es-ES"/>
          </w:rPr>
          <w:t>students</w:t>
        </w:r>
        <w:proofErr w:type="spellEnd"/>
        <w:r w:rsidR="001B4A15">
          <w:rPr>
            <w:sz w:val="23"/>
            <w:szCs w:val="23"/>
            <w:lang w:val="es-ES"/>
          </w:rPr>
          <w:t xml:space="preserve"> </w:t>
        </w:r>
      </w:ins>
      <w:r w:rsidRPr="00F40F43">
        <w:rPr>
          <w:sz w:val="23"/>
          <w:szCs w:val="23"/>
          <w:lang w:val="en-US"/>
          <w:rPrChange w:id="23" w:author="GIULIA MISSIKOFF ANDRIGHETTO" w:date="2024-05-06T21:39:00Z">
            <w:rPr>
              <w:sz w:val="23"/>
              <w:szCs w:val="23"/>
            </w:rPr>
          </w:rPrChange>
        </w:rPr>
        <w:t>during the</w:t>
      </w:r>
      <w:ins w:id="24" w:author="Anxo Sánchez" w:date="2024-05-06T14:59:00Z">
        <w:r w:rsidR="00767857">
          <w:rPr>
            <w:sz w:val="23"/>
            <w:szCs w:val="23"/>
            <w:lang w:val="es-ES"/>
          </w:rPr>
          <w:t xml:space="preserve"> </w:t>
        </w:r>
        <w:proofErr w:type="spellStart"/>
        <w:r w:rsidR="00767857">
          <w:rPr>
            <w:sz w:val="23"/>
            <w:szCs w:val="23"/>
            <w:lang w:val="es-ES"/>
          </w:rPr>
          <w:t>past</w:t>
        </w:r>
        <w:proofErr w:type="spellEnd"/>
        <w:r w:rsidR="00767857">
          <w:rPr>
            <w:sz w:val="23"/>
            <w:szCs w:val="23"/>
            <w:lang w:val="es-ES"/>
          </w:rPr>
          <w:t xml:space="preserve"> </w:t>
        </w:r>
        <w:proofErr w:type="spellStart"/>
        <w:r w:rsidR="00767857">
          <w:rPr>
            <w:sz w:val="23"/>
            <w:szCs w:val="23"/>
            <w:lang w:val="es-ES"/>
          </w:rPr>
          <w:t>few</w:t>
        </w:r>
      </w:ins>
      <w:proofErr w:type="spellEnd"/>
      <w:r w:rsidRPr="00F40F43">
        <w:rPr>
          <w:sz w:val="23"/>
          <w:szCs w:val="23"/>
          <w:lang w:val="en-US"/>
          <w:rPrChange w:id="25" w:author="GIULIA MISSIKOFF ANDRIGHETTO" w:date="2024-05-06T21:39:00Z">
            <w:rPr>
              <w:sz w:val="23"/>
              <w:szCs w:val="23"/>
            </w:rPr>
          </w:rPrChange>
        </w:rPr>
        <w:t xml:space="preserve"> day</w:t>
      </w:r>
      <w:ins w:id="26" w:author="Anxo Sánchez" w:date="2024-05-06T14:59:00Z">
        <w:r w:rsidR="00767857">
          <w:rPr>
            <w:sz w:val="23"/>
            <w:szCs w:val="23"/>
            <w:lang w:val="es-ES"/>
          </w:rPr>
          <w:t>s</w:t>
        </w:r>
      </w:ins>
      <w:ins w:id="27" w:author="GIULIA MISSIKOFF ANDRIGHETTO" w:date="2024-05-06T21:40:00Z">
        <w:r w:rsidR="00F40F43">
          <w:rPr>
            <w:sz w:val="23"/>
            <w:szCs w:val="23"/>
            <w:lang w:val="es-ES"/>
          </w:rPr>
          <w:t>/</w:t>
        </w:r>
        <w:proofErr w:type="spellStart"/>
        <w:r w:rsidR="00F40F43">
          <w:rPr>
            <w:sz w:val="23"/>
            <w:szCs w:val="23"/>
            <w:lang w:val="es-ES"/>
          </w:rPr>
          <w:t>weeks</w:t>
        </w:r>
      </w:ins>
      <w:proofErr w:type="spellEnd"/>
      <w:r w:rsidRPr="00F40F43">
        <w:rPr>
          <w:sz w:val="23"/>
          <w:szCs w:val="23"/>
          <w:lang w:val="en-US"/>
          <w:rPrChange w:id="28" w:author="GIULIA MISSIKOFF ANDRIGHETTO" w:date="2024-05-06T21:39:00Z">
            <w:rPr>
              <w:sz w:val="23"/>
              <w:szCs w:val="23"/>
            </w:rPr>
          </w:rPrChange>
        </w:rPr>
        <w:t xml:space="preserve">, and which you think were </w:t>
      </w:r>
      <w:proofErr w:type="spellStart"/>
      <w:ins w:id="29" w:author="Anxo Sánchez" w:date="2024-05-06T14:59:00Z">
        <w:r w:rsidR="00767857">
          <w:rPr>
            <w:sz w:val="23"/>
            <w:szCs w:val="23"/>
            <w:lang w:val="es-ES"/>
          </w:rPr>
          <w:t>inappropriate</w:t>
        </w:r>
        <w:proofErr w:type="spellEnd"/>
        <w:r w:rsidR="00767857">
          <w:rPr>
            <w:sz w:val="23"/>
            <w:szCs w:val="23"/>
            <w:lang w:val="es-ES"/>
          </w:rPr>
          <w:t xml:space="preserve">, </w:t>
        </w:r>
      </w:ins>
      <w:r w:rsidRPr="00F40F43">
        <w:rPr>
          <w:b/>
          <w:bCs/>
          <w:sz w:val="23"/>
          <w:szCs w:val="23"/>
          <w:lang w:val="en-US"/>
          <w:rPrChange w:id="30" w:author="GIULIA MISSIKOFF ANDRIGHETTO" w:date="2024-05-06T21:39:00Z">
            <w:rPr>
              <w:b/>
              <w:bCs/>
              <w:sz w:val="23"/>
              <w:szCs w:val="23"/>
            </w:rPr>
          </w:rPrChange>
        </w:rPr>
        <w:t xml:space="preserve">immoral, </w:t>
      </w:r>
      <w:proofErr w:type="spellStart"/>
      <w:ins w:id="31" w:author="Anxo Sánchez" w:date="2024-05-06T15:42:00Z">
        <w:r w:rsidR="001B4A15">
          <w:rPr>
            <w:b/>
            <w:bCs/>
            <w:sz w:val="23"/>
            <w:szCs w:val="23"/>
            <w:lang w:val="es-ES"/>
          </w:rPr>
          <w:t>or</w:t>
        </w:r>
        <w:proofErr w:type="spellEnd"/>
        <w:r w:rsidR="001B4A15">
          <w:rPr>
            <w:b/>
            <w:bCs/>
            <w:sz w:val="23"/>
            <w:szCs w:val="23"/>
            <w:lang w:val="es-ES"/>
          </w:rPr>
          <w:t xml:space="preserve"> </w:t>
        </w:r>
      </w:ins>
      <w:proofErr w:type="spellStart"/>
      <w:ins w:id="32" w:author="GIULIA MISSIKOFF ANDRIGHETTO" w:date="2024-05-06T21:43:00Z">
        <w:r w:rsidR="00F40F43">
          <w:rPr>
            <w:b/>
            <w:bCs/>
            <w:sz w:val="23"/>
            <w:szCs w:val="23"/>
            <w:lang w:val="es-ES"/>
          </w:rPr>
          <w:t>socially</w:t>
        </w:r>
        <w:proofErr w:type="spellEnd"/>
        <w:r w:rsidR="00F40F43">
          <w:rPr>
            <w:b/>
            <w:bCs/>
            <w:sz w:val="23"/>
            <w:szCs w:val="23"/>
            <w:lang w:val="es-ES"/>
          </w:rPr>
          <w:t xml:space="preserve"> </w:t>
        </w:r>
      </w:ins>
      <w:r w:rsidRPr="00F40F43">
        <w:rPr>
          <w:b/>
          <w:bCs/>
          <w:sz w:val="23"/>
          <w:szCs w:val="23"/>
          <w:lang w:val="en-US"/>
          <w:rPrChange w:id="33" w:author="GIULIA MISSIKOFF ANDRIGHETTO" w:date="2024-05-06T21:39:00Z">
            <w:rPr>
              <w:b/>
              <w:bCs/>
              <w:sz w:val="23"/>
              <w:szCs w:val="23"/>
            </w:rPr>
          </w:rPrChange>
        </w:rPr>
        <w:t>unacceptable</w:t>
      </w:r>
      <w:del w:id="34" w:author="Anxo Sánchez" w:date="2024-05-06T15:42:00Z">
        <w:r w:rsidRPr="00F40F43" w:rsidDel="001B4A15">
          <w:rPr>
            <w:b/>
            <w:bCs/>
            <w:sz w:val="23"/>
            <w:szCs w:val="23"/>
            <w:lang w:val="en-US"/>
            <w:rPrChange w:id="35" w:author="GIULIA MISSIKOFF ANDRIGHETTO" w:date="2024-05-06T21:39:00Z">
              <w:rPr>
                <w:b/>
                <w:bCs/>
                <w:sz w:val="23"/>
                <w:szCs w:val="23"/>
              </w:rPr>
            </w:rPrChange>
          </w:rPr>
          <w:delText xml:space="preserve">, or improper. </w:delText>
        </w:r>
        <w:r w:rsidRPr="00F40F43" w:rsidDel="001B4A15">
          <w:rPr>
            <w:sz w:val="23"/>
            <w:szCs w:val="23"/>
            <w:lang w:val="en-US"/>
            <w:rPrChange w:id="36" w:author="GIULIA MISSIKOFF ANDRIGHETTO" w:date="2024-05-06T21:39:00Z">
              <w:rPr>
                <w:sz w:val="23"/>
                <w:szCs w:val="23"/>
              </w:rPr>
            </w:rPrChange>
          </w:rPr>
          <w:delText>These behaviors might go</w:delText>
        </w:r>
      </w:del>
      <w:ins w:id="37" w:author="Anxo Sánchez" w:date="2024-05-06T15:43:00Z">
        <w:r w:rsidR="001B4A15">
          <w:rPr>
            <w:b/>
            <w:bCs/>
            <w:sz w:val="23"/>
            <w:szCs w:val="23"/>
            <w:lang w:val="es-ES"/>
          </w:rPr>
          <w:t xml:space="preserve">. </w:t>
        </w:r>
        <w:proofErr w:type="spellStart"/>
        <w:r w:rsidR="001B4A15" w:rsidRPr="001B4A15">
          <w:rPr>
            <w:sz w:val="23"/>
            <w:szCs w:val="23"/>
            <w:lang w:val="es-ES"/>
            <w:rPrChange w:id="38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>That</w:t>
        </w:r>
        <w:proofErr w:type="spellEnd"/>
        <w:r w:rsidR="001B4A15" w:rsidRPr="001B4A15">
          <w:rPr>
            <w:sz w:val="23"/>
            <w:szCs w:val="23"/>
            <w:lang w:val="es-ES"/>
            <w:rPrChange w:id="39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 xml:space="preserve"> </w:t>
        </w:r>
        <w:proofErr w:type="spellStart"/>
        <w:r w:rsidR="001B4A15" w:rsidRPr="001B4A15">
          <w:rPr>
            <w:sz w:val="23"/>
            <w:szCs w:val="23"/>
            <w:lang w:val="es-ES"/>
            <w:rPrChange w:id="40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>is</w:t>
        </w:r>
        <w:proofErr w:type="spellEnd"/>
        <w:r w:rsidR="001B4A15" w:rsidRPr="001B4A15">
          <w:rPr>
            <w:sz w:val="23"/>
            <w:szCs w:val="23"/>
            <w:lang w:val="es-ES"/>
            <w:rPrChange w:id="41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 xml:space="preserve">, </w:t>
        </w:r>
        <w:proofErr w:type="spellStart"/>
        <w:r w:rsidR="001B4A15" w:rsidRPr="001B4A15">
          <w:rPr>
            <w:sz w:val="23"/>
            <w:szCs w:val="23"/>
            <w:lang w:val="es-ES"/>
            <w:rPrChange w:id="42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>something</w:t>
        </w:r>
      </w:ins>
      <w:proofErr w:type="spellEnd"/>
      <w:ins w:id="43" w:author="Anxo Sánchez" w:date="2024-05-06T15:42:00Z">
        <w:r w:rsidR="001B4A15" w:rsidRPr="001B4A15">
          <w:rPr>
            <w:sz w:val="23"/>
            <w:szCs w:val="23"/>
            <w:lang w:val="es-ES"/>
            <w:rPrChange w:id="44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 xml:space="preserve"> </w:t>
        </w:r>
        <w:proofErr w:type="spellStart"/>
        <w:r w:rsidR="001B4A15" w:rsidRPr="001B4A15">
          <w:rPr>
            <w:sz w:val="23"/>
            <w:szCs w:val="23"/>
            <w:lang w:val="es-ES"/>
            <w:rPrChange w:id="45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>that</w:t>
        </w:r>
        <w:proofErr w:type="spellEnd"/>
        <w:r w:rsidR="001B4A15" w:rsidRPr="001B4A15">
          <w:rPr>
            <w:sz w:val="23"/>
            <w:szCs w:val="23"/>
            <w:lang w:val="es-ES"/>
            <w:rPrChange w:id="46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 xml:space="preserve"> </w:t>
        </w:r>
        <w:proofErr w:type="spellStart"/>
        <w:r w:rsidR="001B4A15" w:rsidRPr="001B4A15">
          <w:rPr>
            <w:sz w:val="23"/>
            <w:szCs w:val="23"/>
            <w:lang w:val="es-ES"/>
            <w:rPrChange w:id="47" w:author="Anxo Sánchez" w:date="2024-05-06T15:44:00Z">
              <w:rPr>
                <w:b/>
                <w:bCs/>
                <w:sz w:val="23"/>
                <w:szCs w:val="23"/>
                <w:lang w:val="es-ES"/>
              </w:rPr>
            </w:rPrChange>
          </w:rPr>
          <w:t>goes</w:t>
        </w:r>
      </w:ins>
      <w:proofErr w:type="spellEnd"/>
      <w:r w:rsidRPr="00F40F43">
        <w:rPr>
          <w:sz w:val="23"/>
          <w:szCs w:val="23"/>
          <w:lang w:val="en-US"/>
          <w:rPrChange w:id="48" w:author="GIULIA MISSIKOFF ANDRIGHETTO" w:date="2024-05-06T21:39:00Z">
            <w:rPr>
              <w:sz w:val="23"/>
              <w:szCs w:val="23"/>
            </w:rPr>
          </w:rPrChange>
        </w:rPr>
        <w:t xml:space="preserve"> against your values or </w:t>
      </w:r>
      <w:ins w:id="49" w:author="GIULIA MISSIKOFF ANDRIGHETTO" w:date="2024-05-06T21:44:00Z">
        <w:r w:rsidR="00F40F43">
          <w:rPr>
            <w:sz w:val="23"/>
            <w:szCs w:val="23"/>
            <w:lang w:val="en-US"/>
          </w:rPr>
          <w:t xml:space="preserve">the social </w:t>
        </w:r>
      </w:ins>
      <w:r w:rsidRPr="00F40F43">
        <w:rPr>
          <w:sz w:val="23"/>
          <w:szCs w:val="23"/>
          <w:lang w:val="en-US"/>
          <w:rPrChange w:id="50" w:author="GIULIA MISSIKOFF ANDRIGHETTO" w:date="2024-05-06T21:39:00Z">
            <w:rPr>
              <w:sz w:val="23"/>
              <w:szCs w:val="23"/>
            </w:rPr>
          </w:rPrChange>
        </w:rPr>
        <w:t xml:space="preserve">principles, and </w:t>
      </w:r>
      <w:del w:id="51" w:author="Anxo Sánchez" w:date="2024-05-06T15:43:00Z">
        <w:r w:rsidRPr="00F40F43" w:rsidDel="001B4A15">
          <w:rPr>
            <w:sz w:val="23"/>
            <w:szCs w:val="23"/>
            <w:lang w:val="en-US"/>
            <w:rPrChange w:id="52" w:author="GIULIA MISSIKOFF ANDRIGHETTO" w:date="2024-05-06T21:39:00Z">
              <w:rPr>
                <w:sz w:val="23"/>
                <w:szCs w:val="23"/>
              </w:rPr>
            </w:rPrChange>
          </w:rPr>
          <w:delText xml:space="preserve">they </w:delText>
        </w:r>
      </w:del>
      <w:proofErr w:type="spellStart"/>
      <w:ins w:id="53" w:author="Anxo Sánchez" w:date="2024-05-06T15:43:00Z">
        <w:r w:rsidR="001B4A15">
          <w:rPr>
            <w:sz w:val="23"/>
            <w:szCs w:val="23"/>
            <w:lang w:val="es-ES"/>
          </w:rPr>
          <w:t>that</w:t>
        </w:r>
        <w:proofErr w:type="spellEnd"/>
        <w:r w:rsidR="001B4A15" w:rsidRPr="00F40F43">
          <w:rPr>
            <w:sz w:val="23"/>
            <w:szCs w:val="23"/>
            <w:lang w:val="en-US"/>
            <w:rPrChange w:id="54" w:author="GIULIA MISSIKOFF ANDRIGHETTO" w:date="2024-05-06T21:39:00Z">
              <w:rPr>
                <w:sz w:val="23"/>
                <w:szCs w:val="23"/>
              </w:rPr>
            </w:rPrChange>
          </w:rPr>
          <w:t xml:space="preserve"> </w:t>
        </w:r>
      </w:ins>
      <w:r w:rsidRPr="00F40F43">
        <w:rPr>
          <w:sz w:val="23"/>
          <w:szCs w:val="23"/>
          <w:lang w:val="en-US"/>
          <w:rPrChange w:id="55" w:author="GIULIA MISSIKOFF ANDRIGHETTO" w:date="2024-05-06T21:39:00Z">
            <w:rPr>
              <w:sz w:val="23"/>
              <w:szCs w:val="23"/>
            </w:rPr>
          </w:rPrChange>
        </w:rPr>
        <w:t xml:space="preserve">might lead to disapproval and punishment from you or others. </w:t>
      </w:r>
    </w:p>
    <w:p w14:paraId="31CB7EEE" w14:textId="77777777" w:rsidR="00D74552" w:rsidRPr="00F40F43" w:rsidRDefault="00D74552" w:rsidP="00D74552">
      <w:pPr>
        <w:pStyle w:val="Default"/>
        <w:rPr>
          <w:sz w:val="23"/>
          <w:szCs w:val="23"/>
          <w:lang w:val="en-US"/>
          <w:rPrChange w:id="56" w:author="GIULIA MISSIKOFF ANDRIGHETTO" w:date="2024-05-06T21:39:00Z">
            <w:rPr>
              <w:sz w:val="23"/>
              <w:szCs w:val="23"/>
            </w:rPr>
          </w:rPrChange>
        </w:rPr>
      </w:pPr>
    </w:p>
    <w:p w14:paraId="6F24B9B2" w14:textId="416D7A23" w:rsidR="00D74552" w:rsidRPr="004E65E5" w:rsidDel="001B4A15" w:rsidRDefault="00D74552" w:rsidP="00D74552">
      <w:pPr>
        <w:pStyle w:val="Default"/>
        <w:rPr>
          <w:del w:id="57" w:author="Anxo Sánchez" w:date="2024-05-06T15:44:00Z"/>
          <w:color w:val="B4C6E7" w:themeColor="accent1" w:themeTint="66"/>
          <w:sz w:val="23"/>
          <w:szCs w:val="23"/>
        </w:rPr>
      </w:pPr>
      <w:del w:id="58" w:author="Anxo Sánchez" w:date="2024-05-06T15:44:00Z">
        <w:r w:rsidRPr="004E65E5" w:rsidDel="001B4A15">
          <w:rPr>
            <w:color w:val="B4C6E7" w:themeColor="accent1" w:themeTint="66"/>
            <w:sz w:val="23"/>
            <w:szCs w:val="23"/>
          </w:rPr>
          <w:delText xml:space="preserve">First, we will ask you about events in which another person’s </w:delText>
        </w:r>
        <w:r w:rsidRPr="004E65E5" w:rsidDel="001B4A15">
          <w:rPr>
            <w:b/>
            <w:bCs/>
            <w:color w:val="B4C6E7" w:themeColor="accent1" w:themeTint="66"/>
            <w:sz w:val="23"/>
            <w:szCs w:val="23"/>
          </w:rPr>
          <w:delText>wrong behavior personally affected you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. For example, in daily life, a friend might lie to you, a colleague might fail to contribute to a group project you are part of, a family member might be mean to you, a stranger might put you in danger while riding her bike carelessly, an acquaintance might say something that you find offensive etc. </w:delText>
        </w:r>
      </w:del>
    </w:p>
    <w:p w14:paraId="0464716F" w14:textId="1FF35820" w:rsidR="00D74552" w:rsidRPr="004E65E5" w:rsidDel="001B4A15" w:rsidRDefault="00D74552" w:rsidP="00D74552">
      <w:pPr>
        <w:pStyle w:val="Default"/>
        <w:rPr>
          <w:del w:id="59" w:author="Anxo Sánchez" w:date="2024-05-06T15:44:00Z"/>
          <w:color w:val="B4C6E7" w:themeColor="accent1" w:themeTint="66"/>
          <w:sz w:val="23"/>
          <w:szCs w:val="23"/>
        </w:rPr>
      </w:pPr>
    </w:p>
    <w:p w14:paraId="6EF4E563" w14:textId="5106EA84" w:rsidR="00D74552" w:rsidRPr="004E65E5" w:rsidDel="001B4A15" w:rsidRDefault="00D74552" w:rsidP="00D74552">
      <w:pPr>
        <w:pStyle w:val="Default"/>
        <w:rPr>
          <w:del w:id="60" w:author="Anxo Sánchez" w:date="2024-05-06T15:44:00Z"/>
          <w:color w:val="B4C6E7" w:themeColor="accent1" w:themeTint="66"/>
          <w:sz w:val="23"/>
          <w:szCs w:val="23"/>
        </w:rPr>
      </w:pPr>
      <w:del w:id="61" w:author="Anxo Sánchez" w:date="2024-05-06T15:44:00Z">
        <w:r w:rsidRPr="004E65E5" w:rsidDel="001B4A15">
          <w:rPr>
            <w:color w:val="B4C6E7" w:themeColor="accent1" w:themeTint="66"/>
            <w:sz w:val="23"/>
            <w:szCs w:val="23"/>
          </w:rPr>
          <w:delText xml:space="preserve">Then, we will </w:delText>
        </w:r>
        <w:r w:rsidRPr="004E65E5" w:rsidDel="001B4A15">
          <w:rPr>
            <w:b/>
            <w:bCs/>
            <w:color w:val="B4C6E7" w:themeColor="accent1" w:themeTint="66"/>
            <w:sz w:val="23"/>
            <w:szCs w:val="23"/>
          </w:rPr>
          <w:delText xml:space="preserve">separately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ask you about events in which you </w:delText>
        </w:r>
        <w:r w:rsidRPr="004E65E5" w:rsidDel="001B4A15">
          <w:rPr>
            <w:b/>
            <w:bCs/>
            <w:color w:val="B4C6E7" w:themeColor="accent1" w:themeTint="66"/>
            <w:sz w:val="23"/>
            <w:szCs w:val="23"/>
          </w:rPr>
          <w:delText xml:space="preserve">witnessed or learned about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another person’s </w:delText>
        </w:r>
        <w:r w:rsidRPr="004E65E5" w:rsidDel="001B4A15">
          <w:rPr>
            <w:b/>
            <w:bCs/>
            <w:color w:val="B4C6E7" w:themeColor="accent1" w:themeTint="66"/>
            <w:sz w:val="23"/>
            <w:szCs w:val="23"/>
          </w:rPr>
          <w:delText xml:space="preserve">wrong behavior that affected someone else.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Again, there are various wrong behaviors that you might see or hear happening to others. For example, think about </w:delText>
        </w:r>
        <w:r w:rsidRPr="004E65E5" w:rsidDel="001B4A15">
          <w:rPr>
            <w:i/>
            <w:iCs/>
            <w:color w:val="B4C6E7" w:themeColor="accent1" w:themeTint="66"/>
            <w:sz w:val="23"/>
            <w:szCs w:val="23"/>
          </w:rPr>
          <w:delText xml:space="preserve">seeing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an acquaintance litter on the street or think about </w:delText>
        </w:r>
        <w:r w:rsidRPr="004E65E5" w:rsidDel="001B4A15">
          <w:rPr>
            <w:i/>
            <w:iCs/>
            <w:color w:val="B4C6E7" w:themeColor="accent1" w:themeTint="66"/>
            <w:sz w:val="23"/>
            <w:szCs w:val="23"/>
          </w:rPr>
          <w:delText xml:space="preserve">witnessing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a drunk stranger get into a fight with passers-by. Or think about </w:delText>
        </w:r>
        <w:r w:rsidRPr="004E65E5" w:rsidDel="001B4A15">
          <w:rPr>
            <w:i/>
            <w:iCs/>
            <w:color w:val="B4C6E7" w:themeColor="accent1" w:themeTint="66"/>
            <w:sz w:val="23"/>
            <w:szCs w:val="23"/>
          </w:rPr>
          <w:delText xml:space="preserve">hearing from a friend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that his romantic partner cheated on him, or </w:delText>
        </w:r>
        <w:r w:rsidRPr="004E65E5" w:rsidDel="001B4A15">
          <w:rPr>
            <w:i/>
            <w:iCs/>
            <w:color w:val="B4C6E7" w:themeColor="accent1" w:themeTint="66"/>
            <w:sz w:val="23"/>
            <w:szCs w:val="23"/>
          </w:rPr>
          <w:delText xml:space="preserve">hearing from colleagues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that your boss used company money to pay for her summer vacation. </w:delText>
        </w:r>
      </w:del>
    </w:p>
    <w:p w14:paraId="3B2AE815" w14:textId="115FA25F" w:rsidR="00D74552" w:rsidRPr="004E65E5" w:rsidDel="001B4A15" w:rsidRDefault="00D74552" w:rsidP="00D74552">
      <w:pPr>
        <w:pStyle w:val="Default"/>
        <w:rPr>
          <w:del w:id="62" w:author="Anxo Sánchez" w:date="2024-05-06T15:44:00Z"/>
          <w:color w:val="B4C6E7" w:themeColor="accent1" w:themeTint="66"/>
          <w:sz w:val="23"/>
          <w:szCs w:val="23"/>
        </w:rPr>
      </w:pPr>
    </w:p>
    <w:p w14:paraId="092AB939" w14:textId="4D2BB422" w:rsidR="00D74552" w:rsidRPr="004E65E5" w:rsidDel="001B4A15" w:rsidRDefault="00D74552" w:rsidP="00D74552">
      <w:pPr>
        <w:pStyle w:val="Default"/>
        <w:rPr>
          <w:del w:id="63" w:author="Anxo Sánchez" w:date="2024-05-06T15:44:00Z"/>
          <w:color w:val="B4C6E7" w:themeColor="accent1" w:themeTint="66"/>
          <w:sz w:val="23"/>
          <w:szCs w:val="23"/>
        </w:rPr>
      </w:pPr>
      <w:del w:id="64" w:author="Anxo Sánchez" w:date="2024-05-06T15:44:00Z">
        <w:r w:rsidRPr="004E65E5" w:rsidDel="001B4A15">
          <w:rPr>
            <w:color w:val="B4C6E7" w:themeColor="accent1" w:themeTint="66"/>
            <w:sz w:val="23"/>
            <w:szCs w:val="23"/>
          </w:rPr>
          <w:delText xml:space="preserve">For both types of events, you can think of behaviors that happened while you were </w:delText>
        </w:r>
        <w:r w:rsidRPr="004E65E5" w:rsidDel="001B4A15">
          <w:rPr>
            <w:b/>
            <w:bCs/>
            <w:color w:val="B4C6E7" w:themeColor="accent1" w:themeTint="66"/>
            <w:sz w:val="23"/>
            <w:szCs w:val="23"/>
          </w:rPr>
          <w:delText xml:space="preserve">physically present –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>as when another person says something that offends you or when you witness a fight on the street. But, you can also think of behaviors that you learnt about from another source – as</w:delText>
        </w:r>
        <w:r w:rsidRPr="004E65E5" w:rsidDel="001B4A15">
          <w:rPr>
            <w:color w:val="B4C6E7" w:themeColor="accent1" w:themeTint="66"/>
            <w:sz w:val="23"/>
            <w:szCs w:val="23"/>
            <w:lang w:val="en-US"/>
          </w:rPr>
          <w:delText xml:space="preserve"> </w:delText>
        </w:r>
        <w:r w:rsidRPr="004E65E5" w:rsidDel="001B4A15">
          <w:rPr>
            <w:color w:val="B4C6E7" w:themeColor="accent1" w:themeTint="66"/>
            <w:sz w:val="23"/>
            <w:szCs w:val="23"/>
          </w:rPr>
          <w:delText xml:space="preserve">when you find out from others that a friend has been lying to you or when you hear on the news about a politician’s corrupt behavior. </w:delText>
        </w:r>
      </w:del>
    </w:p>
    <w:p w14:paraId="30A0A257" w14:textId="20AA6C85" w:rsidR="00D74552" w:rsidRPr="004E65E5" w:rsidDel="001B4A15" w:rsidRDefault="00D74552" w:rsidP="00D74552">
      <w:pPr>
        <w:rPr>
          <w:del w:id="65" w:author="Anxo Sánchez" w:date="2024-05-06T15:44:00Z"/>
          <w:rFonts w:ascii="Times New Roman" w:hAnsi="Times New Roman" w:cs="Times New Roman"/>
          <w:color w:val="B4C6E7" w:themeColor="accent1" w:themeTint="66"/>
          <w:sz w:val="23"/>
          <w:szCs w:val="23"/>
        </w:rPr>
      </w:pPr>
    </w:p>
    <w:p w14:paraId="54623980" w14:textId="1D158C00" w:rsidR="00A16F82" w:rsidRPr="00F40F43" w:rsidRDefault="00D74552" w:rsidP="00D74552">
      <w:pPr>
        <w:rPr>
          <w:rFonts w:ascii="Times New Roman" w:hAnsi="Times New Roman" w:cs="Times New Roman"/>
          <w:sz w:val="23"/>
          <w:szCs w:val="23"/>
          <w:lang w:val="en-US"/>
          <w:rPrChange w:id="66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</w:pPr>
      <w:commentRangeStart w:id="67"/>
      <w:del w:id="68" w:author="Anxo Sánchez" w:date="2024-05-06T15:44:00Z">
        <w:r w:rsidRPr="00F40F43" w:rsidDel="001B4A15">
          <w:rPr>
            <w:rFonts w:ascii="Times New Roman" w:hAnsi="Times New Roman" w:cs="Times New Roman"/>
            <w:color w:val="B4C6E7" w:themeColor="accent1" w:themeTint="66"/>
            <w:sz w:val="23"/>
            <w:szCs w:val="23"/>
            <w:lang w:val="en-US"/>
            <w:rPrChange w:id="69" w:author="GIULIA MISSIKOFF ANDRIGHETTO" w:date="2024-05-06T21:40:00Z">
              <w:rPr>
                <w:rFonts w:ascii="Times New Roman" w:hAnsi="Times New Roman" w:cs="Times New Roman"/>
                <w:color w:val="B4C6E7" w:themeColor="accent1" w:themeTint="66"/>
                <w:sz w:val="23"/>
                <w:szCs w:val="23"/>
              </w:rPr>
            </w:rPrChange>
          </w:rPr>
          <w:delText xml:space="preserve">As already mentioned, the </w:delText>
        </w:r>
        <w:r w:rsidRPr="00F40F43" w:rsidDel="001B4A15">
          <w:rPr>
            <w:rFonts w:ascii="Times New Roman" w:hAnsi="Times New Roman" w:cs="Times New Roman"/>
            <w:b/>
            <w:bCs/>
            <w:color w:val="B4C6E7" w:themeColor="accent1" w:themeTint="66"/>
            <w:sz w:val="23"/>
            <w:szCs w:val="23"/>
            <w:lang w:val="en-US"/>
            <w:rPrChange w:id="70" w:author="GIULIA MISSIKOFF ANDRIGHETTO" w:date="2024-05-06T21:40:00Z">
              <w:rPr>
                <w:rFonts w:ascii="Times New Roman" w:hAnsi="Times New Roman" w:cs="Times New Roman"/>
                <w:b/>
                <w:bCs/>
                <w:color w:val="B4C6E7" w:themeColor="accent1" w:themeTint="66"/>
                <w:sz w:val="23"/>
                <w:szCs w:val="23"/>
              </w:rPr>
            </w:rPrChange>
          </w:rPr>
          <w:delText xml:space="preserve">offender – </w:delText>
        </w:r>
        <w:r w:rsidRPr="00F40F43" w:rsidDel="001B4A15">
          <w:rPr>
            <w:rFonts w:ascii="Times New Roman" w:hAnsi="Times New Roman" w:cs="Times New Roman"/>
            <w:color w:val="B4C6E7" w:themeColor="accent1" w:themeTint="66"/>
            <w:sz w:val="23"/>
            <w:szCs w:val="23"/>
            <w:lang w:val="en-US"/>
            <w:rPrChange w:id="71" w:author="GIULIA MISSIKOFF ANDRIGHETTO" w:date="2024-05-06T21:40:00Z">
              <w:rPr>
                <w:rFonts w:ascii="Times New Roman" w:hAnsi="Times New Roman" w:cs="Times New Roman"/>
                <w:color w:val="B4C6E7" w:themeColor="accent1" w:themeTint="66"/>
                <w:sz w:val="23"/>
                <w:szCs w:val="23"/>
              </w:rPr>
            </w:rPrChange>
          </w:rPr>
          <w:delText xml:space="preserve">the person who engaged in the </w:delText>
        </w:r>
        <w:r w:rsidRPr="00F40F43" w:rsidDel="001B4A15">
          <w:rPr>
            <w:rFonts w:ascii="Times New Roman" w:hAnsi="Times New Roman" w:cs="Times New Roman"/>
            <w:b/>
            <w:bCs/>
            <w:color w:val="B4C6E7" w:themeColor="accent1" w:themeTint="66"/>
            <w:sz w:val="23"/>
            <w:szCs w:val="23"/>
            <w:lang w:val="en-US"/>
            <w:rPrChange w:id="72" w:author="GIULIA MISSIKOFF ANDRIGHETTO" w:date="2024-05-06T21:40:00Z">
              <w:rPr>
                <w:rFonts w:ascii="Times New Roman" w:hAnsi="Times New Roman" w:cs="Times New Roman"/>
                <w:b/>
                <w:bCs/>
                <w:color w:val="B4C6E7" w:themeColor="accent1" w:themeTint="66"/>
                <w:sz w:val="23"/>
                <w:szCs w:val="23"/>
              </w:rPr>
            </w:rPrChange>
          </w:rPr>
          <w:delText xml:space="preserve">wrong behavior </w:delText>
        </w:r>
        <w:r w:rsidRPr="00F40F43" w:rsidDel="001B4A15">
          <w:rPr>
            <w:rFonts w:ascii="Times New Roman" w:hAnsi="Times New Roman" w:cs="Times New Roman"/>
            <w:color w:val="B4C6E7" w:themeColor="accent1" w:themeTint="66"/>
            <w:sz w:val="23"/>
            <w:szCs w:val="23"/>
            <w:lang w:val="en-US"/>
            <w:rPrChange w:id="73" w:author="GIULIA MISSIKOFF ANDRIGHETTO" w:date="2024-05-06T21:40:00Z">
              <w:rPr>
                <w:rFonts w:ascii="Times New Roman" w:hAnsi="Times New Roman" w:cs="Times New Roman"/>
                <w:color w:val="B4C6E7" w:themeColor="accent1" w:themeTint="66"/>
                <w:sz w:val="23"/>
                <w:szCs w:val="23"/>
              </w:rPr>
            </w:rPrChange>
          </w:rPr>
          <w:delText xml:space="preserve">– can be a person you know well, like a family member or a friend but it can also be a stranger or someone you don’t know, like a politician or a celebrity. Further, the event you describe can be a serious offense, like someone stealing or being violent, but it can also be a more minor offense, like someone making an inconsiderate comment. </w:delText>
        </w:r>
        <w:commentRangeEnd w:id="67"/>
        <w:r w:rsidR="007A6E68" w:rsidDel="001B4A15">
          <w:rPr>
            <w:rStyle w:val="CommentReference"/>
          </w:rPr>
          <w:commentReference w:id="67"/>
        </w:r>
      </w:del>
      <w:r w:rsidRPr="00F40F43">
        <w:rPr>
          <w:rFonts w:ascii="Times New Roman" w:hAnsi="Times New Roman" w:cs="Times New Roman"/>
          <w:sz w:val="23"/>
          <w:szCs w:val="23"/>
          <w:lang w:val="en-US"/>
          <w:rPrChange w:id="74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  <w:t xml:space="preserve">If </w:t>
      </w:r>
      <w:del w:id="75" w:author="Anxo Sánchez" w:date="2024-05-06T15:45:00Z">
        <w:r w:rsidRPr="00F40F43" w:rsidDel="001B4A15">
          <w:rPr>
            <w:rFonts w:ascii="Times New Roman" w:hAnsi="Times New Roman" w:cs="Times New Roman"/>
            <w:sz w:val="23"/>
            <w:szCs w:val="23"/>
            <w:lang w:val="en-US"/>
            <w:rPrChange w:id="76" w:author="GIULIA MISSIKOFF ANDRIGHETTO" w:date="2024-05-06T21:40:00Z">
              <w:rPr>
                <w:rFonts w:ascii="Times New Roman" w:hAnsi="Times New Roman" w:cs="Times New Roman"/>
                <w:sz w:val="23"/>
                <w:szCs w:val="23"/>
              </w:rPr>
            </w:rPrChange>
          </w:rPr>
          <w:delText>on a given day</w:delText>
        </w:r>
      </w:del>
      <w:ins w:id="77" w:author="Aron" w:date="2024-05-07T16:56:00Z">
        <w:r w:rsidR="00BC1EC4">
          <w:rPr>
            <w:rFonts w:ascii="Times New Roman" w:hAnsi="Times New Roman" w:cs="Times New Roman"/>
            <w:sz w:val="23"/>
            <w:szCs w:val="23"/>
            <w:lang w:val="en-US"/>
          </w:rPr>
          <w:t>during</w:t>
        </w:r>
      </w:ins>
      <w:ins w:id="78" w:author="Anxo Sánchez" w:date="2024-05-06T15:45:00Z">
        <w:del w:id="79" w:author="Aron" w:date="2024-05-07T16:56:00Z">
          <w:r w:rsidR="001B4A15" w:rsidDel="00BC1EC4">
            <w:rPr>
              <w:rFonts w:ascii="Times New Roman" w:hAnsi="Times New Roman" w:cs="Times New Roman"/>
              <w:sz w:val="23"/>
              <w:szCs w:val="23"/>
              <w:lang w:val="es-ES"/>
            </w:rPr>
            <w:delText>on</w:delText>
          </w:r>
        </w:del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>the</w:t>
        </w:r>
        <w:proofErr w:type="spellEnd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>last</w:t>
        </w:r>
        <w:proofErr w:type="spellEnd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>few</w:t>
        </w:r>
        <w:proofErr w:type="spellEnd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 xml:space="preserve"> </w:t>
        </w:r>
        <w:proofErr w:type="spellStart"/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>days</w:t>
        </w:r>
      </w:ins>
      <w:proofErr w:type="spellEnd"/>
      <w:ins w:id="80" w:author="GIULIA MISSIKOFF ANDRIGHETTO" w:date="2024-05-06T21:39:00Z">
        <w:r w:rsidR="00F40F43">
          <w:rPr>
            <w:rFonts w:ascii="Times New Roman" w:hAnsi="Times New Roman" w:cs="Times New Roman"/>
            <w:sz w:val="23"/>
            <w:szCs w:val="23"/>
            <w:lang w:val="es-ES"/>
          </w:rPr>
          <w:t>/</w:t>
        </w:r>
        <w:proofErr w:type="spellStart"/>
        <w:r w:rsidR="00F40F43">
          <w:rPr>
            <w:rFonts w:ascii="Times New Roman" w:hAnsi="Times New Roman" w:cs="Times New Roman"/>
            <w:sz w:val="23"/>
            <w:szCs w:val="23"/>
            <w:lang w:val="es-ES"/>
          </w:rPr>
          <w:t>weeks</w:t>
        </w:r>
      </w:ins>
      <w:proofErr w:type="spellEnd"/>
      <w:r w:rsidRPr="00F40F43">
        <w:rPr>
          <w:rFonts w:ascii="Times New Roman" w:hAnsi="Times New Roman" w:cs="Times New Roman"/>
          <w:sz w:val="23"/>
          <w:szCs w:val="23"/>
          <w:lang w:val="en-US"/>
          <w:rPrChange w:id="81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  <w:t xml:space="preserve"> you experience</w:t>
      </w:r>
      <w:ins w:id="82" w:author="Anxo Sánchez" w:date="2024-05-06T15:45:00Z"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>d</w:t>
        </w:r>
      </w:ins>
      <w:r w:rsidRPr="00F40F43">
        <w:rPr>
          <w:rFonts w:ascii="Times New Roman" w:hAnsi="Times New Roman" w:cs="Times New Roman"/>
          <w:sz w:val="23"/>
          <w:szCs w:val="23"/>
          <w:lang w:val="en-US"/>
          <w:rPrChange w:id="83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  <w:t xml:space="preserve"> or f</w:t>
      </w:r>
      <w:proofErr w:type="spellStart"/>
      <w:ins w:id="84" w:author="Anxo Sánchez" w:date="2024-05-06T15:45:00Z">
        <w:r w:rsidR="001B4A15">
          <w:rPr>
            <w:rFonts w:ascii="Times New Roman" w:hAnsi="Times New Roman" w:cs="Times New Roman"/>
            <w:sz w:val="23"/>
            <w:szCs w:val="23"/>
            <w:lang w:val="es-ES"/>
          </w:rPr>
          <w:t>ou</w:t>
        </w:r>
      </w:ins>
      <w:proofErr w:type="spellEnd"/>
      <w:del w:id="85" w:author="Anxo Sánchez" w:date="2024-05-06T15:45:00Z">
        <w:r w:rsidRPr="00F40F43" w:rsidDel="001B4A15">
          <w:rPr>
            <w:rFonts w:ascii="Times New Roman" w:hAnsi="Times New Roman" w:cs="Times New Roman"/>
            <w:sz w:val="23"/>
            <w:szCs w:val="23"/>
            <w:lang w:val="en-US"/>
            <w:rPrChange w:id="86" w:author="GIULIA MISSIKOFF ANDRIGHETTO" w:date="2024-05-06T21:40:00Z">
              <w:rPr>
                <w:rFonts w:ascii="Times New Roman" w:hAnsi="Times New Roman" w:cs="Times New Roman"/>
                <w:sz w:val="23"/>
                <w:szCs w:val="23"/>
              </w:rPr>
            </w:rPrChange>
          </w:rPr>
          <w:delText>i</w:delText>
        </w:r>
      </w:del>
      <w:proofErr w:type="spellStart"/>
      <w:r w:rsidRPr="00F40F43">
        <w:rPr>
          <w:rFonts w:ascii="Times New Roman" w:hAnsi="Times New Roman" w:cs="Times New Roman"/>
          <w:sz w:val="23"/>
          <w:szCs w:val="23"/>
          <w:lang w:val="en-US"/>
          <w:rPrChange w:id="87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  <w:t>nd</w:t>
      </w:r>
      <w:proofErr w:type="spellEnd"/>
      <w:r w:rsidRPr="00F40F43">
        <w:rPr>
          <w:rFonts w:ascii="Times New Roman" w:hAnsi="Times New Roman" w:cs="Times New Roman"/>
          <w:sz w:val="23"/>
          <w:szCs w:val="23"/>
          <w:lang w:val="en-US"/>
          <w:rPrChange w:id="88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  <w:t xml:space="preserve"> out about many wrong behaviors, </w:t>
      </w:r>
      <w:r w:rsidRPr="00F40F43">
        <w:rPr>
          <w:rFonts w:ascii="Times New Roman" w:hAnsi="Times New Roman" w:cs="Times New Roman"/>
          <w:b/>
          <w:bCs/>
          <w:sz w:val="23"/>
          <w:szCs w:val="23"/>
          <w:lang w:val="en-US"/>
          <w:rPrChange w:id="89" w:author="GIULIA MISSIKOFF ANDRIGHETTO" w:date="2024-05-06T21:40:00Z">
            <w:rPr>
              <w:rFonts w:ascii="Times New Roman" w:hAnsi="Times New Roman" w:cs="Times New Roman"/>
              <w:b/>
              <w:bCs/>
              <w:sz w:val="23"/>
              <w:szCs w:val="23"/>
            </w:rPr>
          </w:rPrChange>
        </w:rPr>
        <w:t>we ask that you describe the ones that you consider more important</w:t>
      </w:r>
      <w:r w:rsidRPr="00F40F43">
        <w:rPr>
          <w:rFonts w:ascii="Times New Roman" w:hAnsi="Times New Roman" w:cs="Times New Roman"/>
          <w:sz w:val="23"/>
          <w:szCs w:val="23"/>
          <w:lang w:val="en-US"/>
          <w:rPrChange w:id="90" w:author="GIULIA MISSIKOFF ANDRIGHETTO" w:date="2024-05-06T21:40:00Z">
            <w:rPr>
              <w:rFonts w:ascii="Times New Roman" w:hAnsi="Times New Roman" w:cs="Times New Roman"/>
              <w:sz w:val="23"/>
              <w:szCs w:val="23"/>
            </w:rPr>
          </w:rPrChange>
        </w:rPr>
        <w:t>.</w:t>
      </w:r>
    </w:p>
    <w:p w14:paraId="67239656" w14:textId="1EFFEA76" w:rsidR="00D74552" w:rsidRPr="00CB6168" w:rsidRDefault="00D74552" w:rsidP="00D7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Actual survey question</w:t>
      </w:r>
    </w:p>
    <w:p w14:paraId="26E4724F" w14:textId="07A2E5C6" w:rsidR="00CB6168" w:rsidRDefault="00CB6168" w:rsidP="00CB6168">
      <w:pPr>
        <w:rPr>
          <w:rFonts w:ascii="Times New Roman" w:hAnsi="Times New Roman" w:cs="Times New Roman"/>
          <w:lang w:val="en-US"/>
        </w:rPr>
      </w:pPr>
      <w:commentRangeStart w:id="91"/>
      <w:del w:id="92" w:author="Anxo Sánchez" w:date="2024-05-06T15:45:00Z">
        <w:r w:rsidRPr="00CB6168" w:rsidDel="001B4A15">
          <w:rPr>
            <w:rFonts w:ascii="Times New Roman" w:hAnsi="Times New Roman" w:cs="Times New Roman"/>
            <w:color w:val="BDD6EE" w:themeColor="accent5" w:themeTint="66"/>
            <w:lang w:val="en-US"/>
          </w:rPr>
          <w:delText xml:space="preserve">Since our last SMS, </w:delText>
        </w:r>
        <w:commentRangeEnd w:id="91"/>
        <w:r w:rsidDel="001B4A15">
          <w:rPr>
            <w:rStyle w:val="CommentReference"/>
          </w:rPr>
          <w:commentReference w:id="91"/>
        </w:r>
        <w:r w:rsidRPr="00CB6168" w:rsidDel="001B4A15">
          <w:rPr>
            <w:rFonts w:ascii="Times New Roman" w:hAnsi="Times New Roman" w:cs="Times New Roman"/>
            <w:lang w:val="en-US"/>
          </w:rPr>
          <w:delText>where</w:delText>
        </w:r>
      </w:del>
      <w:ins w:id="93" w:author="Anxo Sánchez" w:date="2024-05-06T15:45:00Z">
        <w:r w:rsidR="001B4A15">
          <w:rPr>
            <w:rFonts w:ascii="Times New Roman" w:hAnsi="Times New Roman" w:cs="Times New Roman"/>
            <w:color w:val="BDD6EE" w:themeColor="accent5" w:themeTint="66"/>
            <w:lang w:val="en-US"/>
          </w:rPr>
          <w:t>In the past few days, were</w:t>
        </w:r>
      </w:ins>
      <w:bookmarkStart w:id="94" w:name="_GoBack"/>
      <w:bookmarkEnd w:id="94"/>
      <w:r w:rsidRPr="00CB6168">
        <w:rPr>
          <w:rFonts w:ascii="Times New Roman" w:hAnsi="Times New Roman" w:cs="Times New Roman"/>
          <w:lang w:val="en-US"/>
        </w:rPr>
        <w:t xml:space="preserve"> you </w:t>
      </w:r>
      <w:r w:rsidRPr="00CB6168">
        <w:rPr>
          <w:rFonts w:ascii="Times New Roman" w:hAnsi="Times New Roman" w:cs="Times New Roman"/>
          <w:i/>
          <w:iCs/>
          <w:lang w:val="en-US"/>
        </w:rPr>
        <w:t>personally affected</w:t>
      </w:r>
      <w:r w:rsidRPr="00CB6168">
        <w:rPr>
          <w:rFonts w:ascii="Times New Roman" w:hAnsi="Times New Roman" w:cs="Times New Roman"/>
          <w:lang w:val="en-US"/>
        </w:rPr>
        <w:t xml:space="preserve"> by a behavior that you thought was </w:t>
      </w:r>
      <w:r w:rsidRPr="00CB6168">
        <w:rPr>
          <w:rFonts w:ascii="Times New Roman" w:hAnsi="Times New Roman" w:cs="Times New Roman"/>
          <w:b/>
          <w:bCs/>
          <w:lang w:val="en-US"/>
        </w:rPr>
        <w:t>wrong</w:t>
      </w:r>
      <w:r w:rsidRPr="00CB6168">
        <w:rPr>
          <w:rFonts w:ascii="Times New Roman" w:hAnsi="Times New Roman" w:cs="Times New Roman"/>
          <w:lang w:val="en-US"/>
        </w:rPr>
        <w:t>? [Yes; No]</w:t>
      </w:r>
    </w:p>
    <w:p w14:paraId="0CD87934" w14:textId="4EB3E5D7" w:rsidR="00CB6168" w:rsidRDefault="00CB6168" w:rsidP="00CB6168">
      <w:pPr>
        <w:rPr>
          <w:rFonts w:ascii="Times New Roman" w:hAnsi="Times New Roman" w:cs="Times New Roman"/>
          <w:lang w:val="en-US"/>
        </w:rPr>
      </w:pPr>
      <w:del w:id="95" w:author="Anxo Sánchez" w:date="2024-05-06T15:45:00Z">
        <w:r w:rsidRPr="00CB6168" w:rsidDel="001B4A15">
          <w:rPr>
            <w:rFonts w:ascii="Times New Roman" w:hAnsi="Times New Roman" w:cs="Times New Roman"/>
            <w:color w:val="BDD6EE" w:themeColor="accent5" w:themeTint="66"/>
            <w:lang w:val="en-US"/>
          </w:rPr>
          <w:delText xml:space="preserve">Since our last SMS, </w:delText>
        </w:r>
        <w:r w:rsidRPr="00CB6168" w:rsidDel="001B4A15">
          <w:rPr>
            <w:rFonts w:ascii="Times New Roman" w:hAnsi="Times New Roman" w:cs="Times New Roman"/>
            <w:lang w:val="en-US"/>
          </w:rPr>
          <w:delText>did</w:delText>
        </w:r>
      </w:del>
      <w:ins w:id="96" w:author="Anxo Sánchez" w:date="2024-05-06T15:45:00Z">
        <w:r w:rsidR="001B4A15">
          <w:rPr>
            <w:rFonts w:ascii="Times New Roman" w:hAnsi="Times New Roman" w:cs="Times New Roman"/>
            <w:lang w:val="en-US"/>
          </w:rPr>
          <w:t>In the past few days, d</w:t>
        </w:r>
        <w:r w:rsidR="001B4A15">
          <w:rPr>
            <w:rFonts w:ascii="Times New Roman" w:hAnsi="Times New Roman" w:cs="Times New Roman"/>
            <w:color w:val="BDD6EE" w:themeColor="accent5" w:themeTint="66"/>
            <w:lang w:val="en-US"/>
          </w:rPr>
          <w:t>id</w:t>
        </w:r>
      </w:ins>
      <w:r w:rsidRPr="00CB6168">
        <w:rPr>
          <w:rFonts w:ascii="Times New Roman" w:hAnsi="Times New Roman" w:cs="Times New Roman"/>
          <w:lang w:val="en-US"/>
        </w:rPr>
        <w:t xml:space="preserve"> you </w:t>
      </w:r>
      <w:r w:rsidRPr="00CB6168">
        <w:rPr>
          <w:rFonts w:ascii="Times New Roman" w:hAnsi="Times New Roman" w:cs="Times New Roman"/>
          <w:i/>
          <w:iCs/>
          <w:lang w:val="en-US"/>
        </w:rPr>
        <w:t>witness</w:t>
      </w:r>
      <w:r w:rsidRPr="00CB6168">
        <w:rPr>
          <w:rFonts w:ascii="Times New Roman" w:hAnsi="Times New Roman" w:cs="Times New Roman"/>
          <w:lang w:val="en-US"/>
        </w:rPr>
        <w:t xml:space="preserve"> or </w:t>
      </w:r>
      <w:r w:rsidRPr="00CB6168">
        <w:rPr>
          <w:rFonts w:ascii="Times New Roman" w:hAnsi="Times New Roman" w:cs="Times New Roman"/>
          <w:i/>
          <w:iCs/>
          <w:lang w:val="en-US"/>
        </w:rPr>
        <w:t>learn about</w:t>
      </w:r>
      <w:r w:rsidRPr="00CB6168">
        <w:rPr>
          <w:rFonts w:ascii="Times New Roman" w:hAnsi="Times New Roman" w:cs="Times New Roman"/>
          <w:lang w:val="en-US"/>
        </w:rPr>
        <w:t xml:space="preserve"> someone else being affected by a behavior that you thought was </w:t>
      </w:r>
      <w:r w:rsidRPr="00CB6168">
        <w:rPr>
          <w:rFonts w:ascii="Times New Roman" w:hAnsi="Times New Roman" w:cs="Times New Roman"/>
          <w:b/>
          <w:bCs/>
          <w:lang w:val="en-US"/>
        </w:rPr>
        <w:t>wrong</w:t>
      </w:r>
      <w:r w:rsidRPr="00CB6168">
        <w:rPr>
          <w:rFonts w:ascii="Times New Roman" w:hAnsi="Times New Roman" w:cs="Times New Roman"/>
          <w:lang w:val="en-US"/>
        </w:rPr>
        <w:t>? [Yes; No]</w:t>
      </w:r>
    </w:p>
    <w:p w14:paraId="122630F3" w14:textId="701E57E8" w:rsidR="008151E2" w:rsidRPr="00CB6168" w:rsidRDefault="008151E2" w:rsidP="00CB6168">
      <w:pPr>
        <w:rPr>
          <w:rFonts w:ascii="Times New Roman" w:hAnsi="Times New Roman" w:cs="Times New Roman"/>
          <w:lang w:val="en-US"/>
        </w:rPr>
      </w:pPr>
      <w:r w:rsidRPr="008151E2">
        <w:rPr>
          <w:rFonts w:ascii="Times New Roman" w:hAnsi="Times New Roman" w:cs="Times New Roman"/>
          <w:lang w:val="en-US"/>
        </w:rPr>
        <w:t xml:space="preserve">Please describe what happened in 2-3 sentences. Try to include information about the person who engaged in the </w:t>
      </w:r>
      <w:r w:rsidRPr="008151E2">
        <w:rPr>
          <w:rFonts w:ascii="Times New Roman" w:hAnsi="Times New Roman" w:cs="Times New Roman"/>
          <w:b/>
          <w:bCs/>
          <w:lang w:val="en-US"/>
        </w:rPr>
        <w:t>wrong</w:t>
      </w:r>
      <w:r w:rsidRPr="008151E2">
        <w:rPr>
          <w:rFonts w:ascii="Times New Roman" w:hAnsi="Times New Roman" w:cs="Times New Roman"/>
          <w:lang w:val="en-US"/>
        </w:rPr>
        <w:t xml:space="preserve"> behavior</w:t>
      </w:r>
      <w:ins w:id="97" w:author="GIULIA MISSIKOFF ANDRIGHETTO" w:date="2024-05-06T21:40:00Z">
        <w:r w:rsidR="00F40F43">
          <w:rPr>
            <w:rFonts w:ascii="Times New Roman" w:hAnsi="Times New Roman" w:cs="Times New Roman"/>
            <w:lang w:val="en-US"/>
          </w:rPr>
          <w:t xml:space="preserve"> (</w:t>
        </w:r>
      </w:ins>
      <w:ins w:id="98" w:author="GIULIA MISSIKOFF ANDRIGHETTO" w:date="2024-05-06T21:41:00Z">
        <w:r w:rsidR="00F40F43">
          <w:rPr>
            <w:rFonts w:ascii="Times New Roman" w:hAnsi="Times New Roman" w:cs="Times New Roman"/>
            <w:lang w:val="en-US"/>
          </w:rPr>
          <w:t>name is not needed)</w:t>
        </w:r>
      </w:ins>
      <w:r w:rsidRPr="008151E2">
        <w:rPr>
          <w:rFonts w:ascii="Times New Roman" w:hAnsi="Times New Roman" w:cs="Times New Roman"/>
          <w:lang w:val="en-US"/>
        </w:rPr>
        <w:t xml:space="preserve">. Who was that person </w:t>
      </w:r>
      <w:ins w:id="99" w:author="Anxo Sánchez" w:date="2024-05-06T15:45:00Z">
        <w:r w:rsidR="001B4A15">
          <w:rPr>
            <w:rFonts w:ascii="Times New Roman" w:hAnsi="Times New Roman" w:cs="Times New Roman"/>
            <w:lang w:val="en-US"/>
          </w:rPr>
          <w:t xml:space="preserve">(i.e., </w:t>
        </w:r>
      </w:ins>
      <w:ins w:id="100" w:author="Anxo Sánchez" w:date="2024-05-06T15:46:00Z">
        <w:r w:rsidR="001B4A15">
          <w:rPr>
            <w:rFonts w:ascii="Times New Roman" w:hAnsi="Times New Roman" w:cs="Times New Roman"/>
            <w:lang w:val="en-US"/>
          </w:rPr>
          <w:t xml:space="preserve">a </w:t>
        </w:r>
      </w:ins>
      <w:ins w:id="101" w:author="Anxo Sánchez" w:date="2024-05-06T15:45:00Z">
        <w:r w:rsidR="001B4A15">
          <w:rPr>
            <w:rFonts w:ascii="Times New Roman" w:hAnsi="Times New Roman" w:cs="Times New Roman"/>
            <w:lang w:val="en-US"/>
          </w:rPr>
          <w:t>friend, another student, a fa</w:t>
        </w:r>
      </w:ins>
      <w:ins w:id="102" w:author="Anxo Sánchez" w:date="2024-05-06T15:46:00Z">
        <w:r w:rsidR="001B4A15">
          <w:rPr>
            <w:rFonts w:ascii="Times New Roman" w:hAnsi="Times New Roman" w:cs="Times New Roman"/>
            <w:lang w:val="en-US"/>
          </w:rPr>
          <w:t xml:space="preserve">mily member, a stranger; please do not include names) </w:t>
        </w:r>
      </w:ins>
      <w:r w:rsidRPr="008151E2">
        <w:rPr>
          <w:rFonts w:ascii="Times New Roman" w:hAnsi="Times New Roman" w:cs="Times New Roman"/>
          <w:lang w:val="en-US"/>
        </w:rPr>
        <w:t>and what exactly did he/she do?</w:t>
      </w:r>
    </w:p>
    <w:sectPr w:rsidR="008151E2" w:rsidRPr="00CB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Molho, C. (Catherine)" w:date="2024-04-18T17:51:00Z" w:initials="MC(">
    <w:p w14:paraId="68460609" w14:textId="77777777" w:rsidR="007A6E68" w:rsidRPr="00BC1EC4" w:rsidRDefault="007A6E68" w:rsidP="0082797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I've pasted here all instructions I used before, but some sections will not be relevant to our goals (in light blue).</w:t>
      </w:r>
    </w:p>
  </w:comment>
  <w:comment w:id="67" w:author="Molho, C. (Catherine)" w:date="2024-04-18T17:50:00Z" w:initials="MC(">
    <w:p w14:paraId="59FCF494" w14:textId="3D7DDD0E" w:rsidR="007A6E68" w:rsidRPr="00BC1EC4" w:rsidRDefault="007A6E68" w:rsidP="00F801D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Instead of asking broadly about wrong behaviors by any offender, we could ask students to think about an event that happened at the school or that involved other students.</w:t>
      </w:r>
    </w:p>
  </w:comment>
  <w:comment w:id="91" w:author="Molho, C. (Catherine)" w:date="2024-04-18T17:48:00Z" w:initials="MC(">
    <w:p w14:paraId="40F26369" w14:textId="08957213" w:rsidR="00CB6168" w:rsidRPr="00BC1EC4" w:rsidRDefault="00CB6168" w:rsidP="00433E7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could be: "in the past day" or "in the past week."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460609" w15:done="0"/>
  <w15:commentEx w15:paraId="59FCF494" w15:done="0"/>
  <w15:commentEx w15:paraId="40F263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CBDC23" w16cex:dateUtc="2024-04-18T15:51:00Z"/>
  <w16cex:commentExtensible w16cex:durableId="29CBDBEE" w16cex:dateUtc="2024-04-18T15:50:00Z"/>
  <w16cex:commentExtensible w16cex:durableId="29CBDB81" w16cex:dateUtc="2024-04-18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460609" w16cid:durableId="29CBDC23"/>
  <w16cid:commentId w16cid:paraId="59FCF494" w16cid:durableId="29CBDBEE"/>
  <w16cid:commentId w16cid:paraId="40F26369" w16cid:durableId="29CBDB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63EA"/>
    <w:multiLevelType w:val="hybridMultilevel"/>
    <w:tmpl w:val="993C1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ULIA MISSIKOFF ANDRIGHETTO">
    <w15:presenceInfo w15:providerId="AD" w15:userId="S::giulia.andrighetto@cnr.it::a0447fc9-29db-4179-a2e0-2c9d3a70daf0"/>
  </w15:person>
  <w15:person w15:author="Anxo Sánchez">
    <w15:presenceInfo w15:providerId="AD" w15:userId="S::anxo@math.uc3m.es::4e6355b6-79c4-4d9d-9e22-4181f005301b"/>
  </w15:person>
  <w15:person w15:author="Molho, C. (Catherine)">
    <w15:presenceInfo w15:providerId="AD" w15:userId="S::c.molho@vu.nl::a7500062-eff0-4d78-846a-120aa12cce18"/>
  </w15:person>
  <w15:person w15:author="Aron">
    <w15:presenceInfo w15:providerId="None" w15:userId="A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2C"/>
    <w:rsid w:val="001B4A15"/>
    <w:rsid w:val="00266CAC"/>
    <w:rsid w:val="00363A16"/>
    <w:rsid w:val="003650CF"/>
    <w:rsid w:val="0037591A"/>
    <w:rsid w:val="004E65E5"/>
    <w:rsid w:val="005F0A09"/>
    <w:rsid w:val="00767857"/>
    <w:rsid w:val="007952B4"/>
    <w:rsid w:val="007A6E68"/>
    <w:rsid w:val="008151E2"/>
    <w:rsid w:val="00851B97"/>
    <w:rsid w:val="00867A2C"/>
    <w:rsid w:val="00A07584"/>
    <w:rsid w:val="00A16F82"/>
    <w:rsid w:val="00BC1EC4"/>
    <w:rsid w:val="00C41392"/>
    <w:rsid w:val="00CB6168"/>
    <w:rsid w:val="00D74552"/>
    <w:rsid w:val="00F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3CC8"/>
  <w15:chartTrackingRefBased/>
  <w15:docId w15:val="{82F9D5E5-803E-4103-AAC9-D10C2648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45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45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6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6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16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78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E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B3BF9-9B56-5043-AC7C-A862D130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Molho, C. (Catherine)</dc:creator>
  <cp:keywords/>
  <dc:description/>
  <cp:lastModifiedBy>Aron</cp:lastModifiedBy>
  <cp:revision>3</cp:revision>
  <dcterms:created xsi:type="dcterms:W3CDTF">2024-05-06T19:45:00Z</dcterms:created>
  <dcterms:modified xsi:type="dcterms:W3CDTF">2024-05-07T14:57:00Z</dcterms:modified>
</cp:coreProperties>
</file>