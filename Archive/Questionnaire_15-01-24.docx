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BD8DC" w14:textId="25697162" w:rsidR="004D796C" w:rsidRPr="00252938" w:rsidRDefault="004D796C" w:rsidP="00DC2359">
      <w:pPr>
        <w:rPr>
          <w:b/>
          <w:sz w:val="34"/>
        </w:rPr>
      </w:pPr>
      <w:r w:rsidRPr="00252938">
        <w:rPr>
          <w:b/>
          <w:sz w:val="34"/>
        </w:rPr>
        <w:t>Social Norm Breaking in Schools</w:t>
      </w:r>
      <w:r w:rsidR="007B325F">
        <w:rPr>
          <w:b/>
          <w:sz w:val="34"/>
        </w:rPr>
        <w:t xml:space="preserve"> Survey</w:t>
      </w:r>
    </w:p>
    <w:p w14:paraId="765C1631" w14:textId="77777777" w:rsidR="004D796C" w:rsidRDefault="004D796C" w:rsidP="00DC2359">
      <w:pPr>
        <w:rPr>
          <w:b/>
        </w:rPr>
      </w:pPr>
    </w:p>
    <w:p w14:paraId="75C3F380" w14:textId="191E903E" w:rsidR="004D796C" w:rsidRPr="00252938" w:rsidRDefault="004D796C" w:rsidP="00DC2359">
      <w:pPr>
        <w:rPr>
          <w:b/>
          <w:sz w:val="30"/>
        </w:rPr>
      </w:pPr>
      <w:r w:rsidRPr="00252938">
        <w:rPr>
          <w:b/>
          <w:sz w:val="30"/>
        </w:rPr>
        <w:t xml:space="preserve">Survey </w:t>
      </w:r>
      <w:r w:rsidR="0080659C">
        <w:rPr>
          <w:b/>
          <w:sz w:val="30"/>
        </w:rPr>
        <w:t>f</w:t>
      </w:r>
      <w:r w:rsidRPr="00252938">
        <w:rPr>
          <w:b/>
          <w:sz w:val="30"/>
        </w:rPr>
        <w:t>low</w:t>
      </w:r>
    </w:p>
    <w:p w14:paraId="3AFDB8AE" w14:textId="77777777" w:rsidR="00FC19D6" w:rsidRDefault="004D796C" w:rsidP="00DC2359">
      <w:pPr>
        <w:pStyle w:val="ListParagraph"/>
        <w:numPr>
          <w:ilvl w:val="0"/>
          <w:numId w:val="9"/>
        </w:numPr>
      </w:pPr>
      <w:r>
        <w:t>Introduction (text)</w:t>
      </w:r>
    </w:p>
    <w:p w14:paraId="698FC55B" w14:textId="145A7495" w:rsidR="004D796C" w:rsidRDefault="004D796C" w:rsidP="00B9381C">
      <w:pPr>
        <w:pStyle w:val="ListParagraph"/>
        <w:numPr>
          <w:ilvl w:val="0"/>
          <w:numId w:val="9"/>
        </w:numPr>
      </w:pPr>
      <w:r>
        <w:t>Stealing</w:t>
      </w:r>
      <w:r w:rsidR="00824019">
        <w:t xml:space="preserve"> and punishments </w:t>
      </w:r>
      <w:r w:rsidR="004E5999">
        <w:t>(</w:t>
      </w:r>
      <w:r w:rsidR="00B9381C">
        <w:t xml:space="preserve">2 </w:t>
      </w:r>
      <w:r w:rsidR="004E5999">
        <w:t>animation</w:t>
      </w:r>
      <w:r w:rsidR="00B9381C">
        <w:t>s</w:t>
      </w:r>
      <w:r w:rsidR="004E5999">
        <w:t xml:space="preserve"> &amp; 7 questions)</w:t>
      </w:r>
    </w:p>
    <w:p w14:paraId="49E2D2F1" w14:textId="7DEB8644" w:rsidR="00585E9A" w:rsidRDefault="005A7A1B" w:rsidP="00B9381C">
      <w:pPr>
        <w:pStyle w:val="ListParagraph"/>
        <w:numPr>
          <w:ilvl w:val="0"/>
          <w:numId w:val="9"/>
        </w:numPr>
      </w:pPr>
      <w:r>
        <w:t>C</w:t>
      </w:r>
      <w:r w:rsidR="00585E9A">
        <w:t xml:space="preserve">ell phone </w:t>
      </w:r>
      <w:r>
        <w:t xml:space="preserve">and punishments </w:t>
      </w:r>
      <w:r w:rsidR="00585E9A">
        <w:t>(</w:t>
      </w:r>
      <w:r w:rsidR="00656E99">
        <w:t>6 questions)</w:t>
      </w:r>
    </w:p>
    <w:p w14:paraId="4F8ACE0C" w14:textId="3DA06801" w:rsidR="00CD21A2" w:rsidRDefault="00CD21A2" w:rsidP="00B9381C">
      <w:pPr>
        <w:pStyle w:val="ListParagraph"/>
        <w:numPr>
          <w:ilvl w:val="0"/>
          <w:numId w:val="9"/>
        </w:numPr>
      </w:pPr>
      <w:r>
        <w:t>Interrupting others</w:t>
      </w:r>
      <w:r w:rsidR="009F1399">
        <w:t xml:space="preserve"> and punishments</w:t>
      </w:r>
      <w:r>
        <w:t xml:space="preserve"> (6 questions)</w:t>
      </w:r>
    </w:p>
    <w:p w14:paraId="6A358FFE" w14:textId="06D4E1DA" w:rsidR="009F1399" w:rsidRDefault="009F1399" w:rsidP="00B9381C">
      <w:pPr>
        <w:pStyle w:val="ListParagraph"/>
        <w:numPr>
          <w:ilvl w:val="0"/>
          <w:numId w:val="9"/>
        </w:numPr>
      </w:pPr>
      <w:r>
        <w:t>Insulting family member and punishments (6 questions)</w:t>
      </w:r>
    </w:p>
    <w:p w14:paraId="6C0F3D09" w14:textId="5EF5CA6B" w:rsidR="00435FD6" w:rsidRDefault="00682AF0" w:rsidP="00435FD6">
      <w:pPr>
        <w:pStyle w:val="ListParagraph"/>
        <w:numPr>
          <w:ilvl w:val="0"/>
          <w:numId w:val="9"/>
        </w:numPr>
      </w:pPr>
      <w:r>
        <w:t>Pushing another student</w:t>
      </w:r>
      <w:r w:rsidR="00435FD6">
        <w:t xml:space="preserve"> and punishments (6 questions)</w:t>
      </w:r>
    </w:p>
    <w:p w14:paraId="7DC1CF45" w14:textId="02A833A3" w:rsidR="009A5326" w:rsidRDefault="00682AF0" w:rsidP="00DC2359">
      <w:pPr>
        <w:pStyle w:val="ListParagraph"/>
        <w:numPr>
          <w:ilvl w:val="0"/>
          <w:numId w:val="9"/>
        </w:numPr>
      </w:pPr>
      <w:r>
        <w:t>Excluding from group chat and punishments (6 questions)</w:t>
      </w:r>
    </w:p>
    <w:p w14:paraId="2E1E235E" w14:textId="553FA1D1" w:rsidR="009A5326" w:rsidRDefault="009A5326" w:rsidP="00DC2359"/>
    <w:p w14:paraId="052FB282" w14:textId="724342AF" w:rsidR="009A5326" w:rsidRPr="00252938" w:rsidRDefault="00252938" w:rsidP="00DC2359">
      <w:pPr>
        <w:rPr>
          <w:b/>
          <w:sz w:val="30"/>
        </w:rPr>
      </w:pPr>
      <w:r>
        <w:rPr>
          <w:b/>
          <w:sz w:val="30"/>
        </w:rPr>
        <w:t xml:space="preserve">Implementation </w:t>
      </w:r>
      <w:r w:rsidR="0080659C">
        <w:rPr>
          <w:b/>
          <w:sz w:val="30"/>
        </w:rPr>
        <w:t>n</w:t>
      </w:r>
      <w:r w:rsidR="009A5326" w:rsidRPr="00252938">
        <w:rPr>
          <w:b/>
          <w:sz w:val="30"/>
        </w:rPr>
        <w:t>otes</w:t>
      </w:r>
    </w:p>
    <w:p w14:paraId="72AE75AC" w14:textId="6F2AFEDF" w:rsidR="009A4861" w:rsidRPr="009A4861" w:rsidRDefault="00BD4C93" w:rsidP="00DC2359">
      <w:pPr>
        <w:pStyle w:val="ListParagraph"/>
        <w:numPr>
          <w:ilvl w:val="0"/>
          <w:numId w:val="8"/>
        </w:numPr>
      </w:pPr>
      <w:r w:rsidRPr="009A4861">
        <w:t xml:space="preserve">Text </w:t>
      </w:r>
      <w:r w:rsidR="009A4861">
        <w:t xml:space="preserve">that is not meant to be displayed to subjects </w:t>
      </w:r>
      <w:r w:rsidRPr="009A4861">
        <w:t xml:space="preserve">is included in </w:t>
      </w:r>
      <w:r w:rsidRPr="00837715">
        <w:rPr>
          <w:b/>
          <w:color w:val="A6A6A6" w:themeColor="background1" w:themeShade="A6"/>
        </w:rPr>
        <w:t>grey</w:t>
      </w:r>
      <w:r w:rsidRPr="009A4861">
        <w:rPr>
          <w:color w:val="A6A6A6" w:themeColor="background1" w:themeShade="A6"/>
        </w:rPr>
        <w:t xml:space="preserve"> </w:t>
      </w:r>
      <w:r w:rsidR="00377C50">
        <w:rPr>
          <w:color w:val="A6A6A6" w:themeColor="background1" w:themeShade="A6"/>
        </w:rPr>
        <w:t xml:space="preserve">and bold </w:t>
      </w:r>
      <w:r w:rsidRPr="009A4861">
        <w:t xml:space="preserve">or as </w:t>
      </w:r>
      <w:r w:rsidR="009A4861" w:rsidRPr="009A4861">
        <w:t xml:space="preserve">italics at the start of a statement (e.g. </w:t>
      </w:r>
      <w:r w:rsidR="009A4861" w:rsidRPr="009A4861">
        <w:rPr>
          <w:i/>
        </w:rPr>
        <w:t>Friends -)</w:t>
      </w:r>
      <w:r w:rsidR="00B65477" w:rsidRPr="00B65477">
        <w:t xml:space="preserve"> or in both italics and parentheses e.g.</w:t>
      </w:r>
      <w:r w:rsidR="00B65477">
        <w:rPr>
          <w:i/>
        </w:rPr>
        <w:t xml:space="preserve"> (1)</w:t>
      </w:r>
      <w:r w:rsidR="009A4861" w:rsidRPr="009A4861">
        <w:rPr>
          <w:i/>
        </w:rPr>
        <w:t>.</w:t>
      </w:r>
    </w:p>
    <w:p w14:paraId="2EBDA0E2" w14:textId="114746E3" w:rsidR="004D796C" w:rsidRDefault="006C663D" w:rsidP="006C663D">
      <w:pPr>
        <w:pStyle w:val="ListParagraph"/>
        <w:numPr>
          <w:ilvl w:val="0"/>
          <w:numId w:val="8"/>
        </w:numPr>
      </w:pPr>
      <w:r>
        <w:t xml:space="preserve">There are two treatments for the survey, “friends” and “other”. </w:t>
      </w:r>
      <w:r w:rsidR="009A4861">
        <w:t xml:space="preserve">Text </w:t>
      </w:r>
      <w:r w:rsidR="00377C50">
        <w:t xml:space="preserve">that is </w:t>
      </w:r>
      <w:r w:rsidR="009A4861">
        <w:t xml:space="preserve">only included in the </w:t>
      </w:r>
      <w:proofErr w:type="gramStart"/>
      <w:r w:rsidR="009A4861">
        <w:t>f</w:t>
      </w:r>
      <w:r w:rsidR="009A5326" w:rsidRPr="009A4861">
        <w:t>riends</w:t>
      </w:r>
      <w:proofErr w:type="gramEnd"/>
      <w:r w:rsidR="009A5326" w:rsidRPr="009A4861">
        <w:t xml:space="preserve"> treatment is highlighted in </w:t>
      </w:r>
      <w:r w:rsidR="009A5326" w:rsidRPr="006C663D">
        <w:rPr>
          <w:highlight w:val="cyan"/>
        </w:rPr>
        <w:t>turquoise</w:t>
      </w:r>
      <w:r w:rsidR="009A4861" w:rsidRPr="009A4861">
        <w:t xml:space="preserve"> while text </w:t>
      </w:r>
      <w:r w:rsidR="00377C50">
        <w:t xml:space="preserve">that is </w:t>
      </w:r>
      <w:r w:rsidR="009A4861" w:rsidRPr="009A4861">
        <w:t>only included in the other</w:t>
      </w:r>
      <w:r w:rsidR="009A4861">
        <w:t xml:space="preserve"> treatment is highlighted in </w:t>
      </w:r>
      <w:r w:rsidR="009A4861" w:rsidRPr="006C663D">
        <w:rPr>
          <w:highlight w:val="yellow"/>
        </w:rPr>
        <w:t>yellow</w:t>
      </w:r>
      <w:r w:rsidR="009A4861">
        <w:t>.</w:t>
      </w:r>
    </w:p>
    <w:p w14:paraId="65F9BC43" w14:textId="10CF085F" w:rsidR="006C663D" w:rsidRDefault="00517EDB" w:rsidP="00DC2359">
      <w:pPr>
        <w:pStyle w:val="ListParagraph"/>
        <w:numPr>
          <w:ilvl w:val="0"/>
          <w:numId w:val="8"/>
        </w:numPr>
      </w:pPr>
      <w:r>
        <w:t xml:space="preserve">The </w:t>
      </w:r>
      <w:r w:rsidR="006C663D">
        <w:t>treatments are between subjects, i.e. for each norm-violation</w:t>
      </w:r>
      <w:r>
        <w:t xml:space="preserve"> </w:t>
      </w:r>
      <w:proofErr w:type="gramStart"/>
      <w:r w:rsidR="006C663D">
        <w:t>subjects</w:t>
      </w:r>
      <w:proofErr w:type="gramEnd"/>
      <w:r w:rsidR="006C663D">
        <w:t xml:space="preserve"> see the text associated with either the friend or the other manipulation.</w:t>
      </w:r>
      <w:r w:rsidR="00213545">
        <w:t xml:space="preserve"> Treatments are allocated at the section level and not the survey level (i.e. the same subject can be in the friend treatment for one question and in the other treatment for a different section).</w:t>
      </w:r>
    </w:p>
    <w:p w14:paraId="7ADA9B4A" w14:textId="7F60830B" w:rsidR="004E5999" w:rsidRDefault="004E5999">
      <w:r>
        <w:br w:type="page"/>
      </w:r>
    </w:p>
    <w:p w14:paraId="34902872" w14:textId="0328F3F6" w:rsidR="004D796C" w:rsidRPr="00970FD0" w:rsidRDefault="004E5999" w:rsidP="00970FD0">
      <w:pPr>
        <w:jc w:val="center"/>
        <w:rPr>
          <w:b/>
          <w:color w:val="A6A6A6" w:themeColor="background1" w:themeShade="A6"/>
          <w:sz w:val="34"/>
        </w:rPr>
      </w:pPr>
      <w:r w:rsidRPr="00970FD0">
        <w:rPr>
          <w:b/>
          <w:color w:val="A6A6A6" w:themeColor="background1" w:themeShade="A6"/>
          <w:sz w:val="34"/>
        </w:rPr>
        <w:lastRenderedPageBreak/>
        <w:t>Start of survey</w:t>
      </w:r>
    </w:p>
    <w:p w14:paraId="361C9A45" w14:textId="4292FFEA" w:rsidR="004E5999" w:rsidRDefault="004E5999" w:rsidP="004E5999">
      <w:pPr>
        <w:pBdr>
          <w:bottom w:val="single" w:sz="6" w:space="1" w:color="auto"/>
        </w:pBdr>
        <w:rPr>
          <w:i/>
        </w:rPr>
      </w:pPr>
    </w:p>
    <w:p w14:paraId="3613743E" w14:textId="77777777" w:rsidR="0070458D" w:rsidRDefault="0070458D" w:rsidP="004E5999">
      <w:pPr>
        <w:rPr>
          <w:b/>
          <w:color w:val="A6A6A6" w:themeColor="background1" w:themeShade="A6"/>
        </w:rPr>
      </w:pPr>
    </w:p>
    <w:p w14:paraId="6CBBD1C3" w14:textId="235F5241" w:rsidR="004E5999" w:rsidRPr="00970FD0" w:rsidRDefault="004E5999" w:rsidP="004E5999">
      <w:pPr>
        <w:rPr>
          <w:b/>
          <w:color w:val="A6A6A6" w:themeColor="background1" w:themeShade="A6"/>
          <w:sz w:val="30"/>
        </w:rPr>
      </w:pPr>
      <w:r w:rsidRPr="00970FD0">
        <w:rPr>
          <w:b/>
          <w:color w:val="A6A6A6" w:themeColor="background1" w:themeShade="A6"/>
          <w:sz w:val="30"/>
        </w:rPr>
        <w:t>Introduction</w:t>
      </w:r>
    </w:p>
    <w:p w14:paraId="7B70F41D" w14:textId="64D0FE32" w:rsidR="004E5999" w:rsidRPr="00DC2359" w:rsidRDefault="0070458D" w:rsidP="0070458D">
      <w:pPr>
        <w:jc w:val="both"/>
      </w:pPr>
      <w:r w:rsidRPr="0070458D">
        <w:rPr>
          <w:i/>
        </w:rPr>
        <w:t>Friends</w:t>
      </w:r>
      <w:r>
        <w:t xml:space="preserve"> - </w:t>
      </w:r>
      <w:r w:rsidR="004E5999">
        <w:t xml:space="preserve">Think back to the previous question that asked you to rate your relationship to each person </w:t>
      </w:r>
      <w:commentRangeStart w:id="0"/>
      <w:commentRangeStart w:id="1"/>
      <w:r w:rsidR="004E5999">
        <w:t>in your class</w:t>
      </w:r>
      <w:commentRangeEnd w:id="0"/>
      <w:r w:rsidR="00682AF0">
        <w:rPr>
          <w:rStyle w:val="CommentReference"/>
        </w:rPr>
        <w:commentReference w:id="0"/>
      </w:r>
      <w:commentRangeEnd w:id="1"/>
      <w:r w:rsidR="00847A8F">
        <w:rPr>
          <w:rStyle w:val="CommentReference"/>
        </w:rPr>
        <w:commentReference w:id="1"/>
      </w:r>
      <w:r w:rsidR="004E5999">
        <w:t xml:space="preserve">. Below we will refer to the </w:t>
      </w:r>
      <w:r w:rsidR="00E40764">
        <w:t xml:space="preserve">students </w:t>
      </w:r>
      <w:ins w:id="2" w:author="Aron" w:date="2024-01-15T10:17:00Z">
        <w:r w:rsidR="00B25E90">
          <w:t xml:space="preserve">with </w:t>
        </w:r>
      </w:ins>
      <w:r w:rsidR="004E5999">
        <w:t xml:space="preserve">whom you rated your relationship as </w:t>
      </w:r>
      <w:r w:rsidR="004E5999" w:rsidRPr="004E5999">
        <w:rPr>
          <w:b/>
        </w:rPr>
        <w:t>good or very good as “friends”</w:t>
      </w:r>
      <w:r w:rsidR="004E5999">
        <w:t xml:space="preserve">. </w:t>
      </w:r>
      <w:r w:rsidR="00E40764">
        <w:t xml:space="preserve">We will refer to </w:t>
      </w:r>
      <w:r w:rsidR="004E5999">
        <w:t xml:space="preserve">the </w:t>
      </w:r>
      <w:r w:rsidR="00E40764">
        <w:t xml:space="preserve">students </w:t>
      </w:r>
      <w:ins w:id="3" w:author="Aron" w:date="2024-01-15T10:17:00Z">
        <w:r w:rsidR="00B25E90">
          <w:t xml:space="preserve">with </w:t>
        </w:r>
      </w:ins>
      <w:ins w:id="4" w:author="Aron" w:date="2024-01-15T10:18:00Z">
        <w:r w:rsidR="00B25E90">
          <w:t xml:space="preserve">whom </w:t>
        </w:r>
      </w:ins>
      <w:r w:rsidR="004E5999">
        <w:t xml:space="preserve">you </w:t>
      </w:r>
      <w:r w:rsidR="004E5999" w:rsidRPr="004E5999">
        <w:rPr>
          <w:b/>
        </w:rPr>
        <w:t xml:space="preserve">did </w:t>
      </w:r>
      <w:r w:rsidR="004E5999" w:rsidRPr="00B50BFD">
        <w:rPr>
          <w:b/>
          <w:u w:val="single"/>
        </w:rPr>
        <w:t>not</w:t>
      </w:r>
      <w:r w:rsidR="004E5999" w:rsidRPr="004E5999">
        <w:rPr>
          <w:b/>
        </w:rPr>
        <w:t xml:space="preserve"> rate as good or very good</w:t>
      </w:r>
      <w:r w:rsidR="004E5999">
        <w:t xml:space="preserve"> as </w:t>
      </w:r>
      <w:r w:rsidR="004E5999" w:rsidRPr="004E5999">
        <w:rPr>
          <w:b/>
        </w:rPr>
        <w:t>“other</w:t>
      </w:r>
      <w:r w:rsidR="00E40764">
        <w:rPr>
          <w:b/>
        </w:rPr>
        <w:t>s</w:t>
      </w:r>
      <w:r w:rsidR="004E5999" w:rsidRPr="004E5999">
        <w:rPr>
          <w:b/>
        </w:rPr>
        <w:t>”</w:t>
      </w:r>
      <w:r w:rsidR="004E5999">
        <w:t>.</w:t>
      </w:r>
    </w:p>
    <w:p w14:paraId="2D5C12E5" w14:textId="533B759A" w:rsidR="004E5999" w:rsidRDefault="004E5999" w:rsidP="00DC2359">
      <w:pPr>
        <w:pBdr>
          <w:bottom w:val="single" w:sz="6" w:space="1" w:color="auto"/>
        </w:pBdr>
      </w:pPr>
    </w:p>
    <w:p w14:paraId="3AFE230A" w14:textId="77777777" w:rsidR="0070458D" w:rsidRDefault="0070458D" w:rsidP="00DC2359"/>
    <w:p w14:paraId="1EC2A077" w14:textId="4D315921" w:rsidR="0070458D" w:rsidRPr="00AB32AE" w:rsidRDefault="0070458D" w:rsidP="0070458D">
      <w:pPr>
        <w:rPr>
          <w:b/>
          <w:color w:val="A6A6A6" w:themeColor="background1" w:themeShade="A6"/>
          <w:sz w:val="30"/>
        </w:rPr>
      </w:pPr>
      <w:r w:rsidRPr="00AB32AE">
        <w:rPr>
          <w:b/>
          <w:color w:val="A6A6A6" w:themeColor="background1" w:themeShade="A6"/>
          <w:sz w:val="30"/>
        </w:rPr>
        <w:t>Stealing</w:t>
      </w:r>
      <w:r w:rsidR="00252938">
        <w:rPr>
          <w:b/>
          <w:color w:val="A6A6A6" w:themeColor="background1" w:themeShade="A6"/>
          <w:sz w:val="30"/>
        </w:rPr>
        <w:t xml:space="preserve"> and punishments</w:t>
      </w:r>
    </w:p>
    <w:p w14:paraId="6A141783" w14:textId="03BA9E77" w:rsidR="0070458D" w:rsidRPr="0070458D" w:rsidRDefault="0070458D" w:rsidP="0070458D">
      <w:pPr>
        <w:jc w:val="both"/>
        <w:rPr>
          <w:lang w:val="en-US"/>
        </w:rPr>
      </w:pPr>
      <w:r w:rsidRPr="0070458D">
        <w:rPr>
          <w:i/>
          <w:lang w:val="en-US"/>
        </w:rPr>
        <w:t>AniSteal1</w:t>
      </w:r>
      <w:r>
        <w:rPr>
          <w:lang w:val="en-US"/>
        </w:rPr>
        <w:t xml:space="preserve"> - </w:t>
      </w:r>
      <w:r w:rsidRPr="0070458D">
        <w:rPr>
          <w:lang w:val="en-US"/>
        </w:rPr>
        <w:t xml:space="preserve">Click the play button to start the animation. It lasts for about 1 minute. You may watch it again from the beginning. Watch it to the end at least once before making your judgments. </w:t>
      </w:r>
    </w:p>
    <w:p w14:paraId="48FFA2FC" w14:textId="295DFA79" w:rsidR="0070458D" w:rsidRDefault="0070458D" w:rsidP="00DC2359"/>
    <w:p w14:paraId="0FA72DA1" w14:textId="61E1828A" w:rsidR="0070458D" w:rsidRPr="0070458D" w:rsidRDefault="0070458D" w:rsidP="008C1BE3">
      <w:pPr>
        <w:jc w:val="both"/>
        <w:rPr>
          <w:lang w:val="en-US"/>
        </w:rPr>
      </w:pPr>
      <w:r w:rsidRPr="0070458D">
        <w:rPr>
          <w:i/>
          <w:lang w:val="en-US"/>
        </w:rPr>
        <w:t>AniSteal2</w:t>
      </w:r>
      <w:r w:rsidRPr="0070458D">
        <w:rPr>
          <w:lang w:val="en-US"/>
        </w:rPr>
        <w:t xml:space="preserve"> - After the animation we will refer to the triangles by their colors. In case you cannot see colors, the triangle based in the top left corner is BLUE and the bottom right triangle is PURPLE. </w:t>
      </w:r>
      <w:r>
        <w:rPr>
          <w:lang w:val="en-US"/>
        </w:rPr>
        <w:t xml:space="preserve">All the shapes represent </w:t>
      </w:r>
      <w:r w:rsidR="007730FB">
        <w:rPr>
          <w:lang w:val="en-US"/>
        </w:rPr>
        <w:t xml:space="preserve">students </w:t>
      </w:r>
      <w:r>
        <w:rPr>
          <w:lang w:val="en-US"/>
        </w:rPr>
        <w:t xml:space="preserve">who are a part of your </w:t>
      </w:r>
      <w:r w:rsidRPr="0070458D">
        <w:rPr>
          <w:b/>
          <w:lang w:val="en-US"/>
        </w:rPr>
        <w:t>friends group</w:t>
      </w:r>
      <w:r w:rsidR="000E7B57">
        <w:rPr>
          <w:b/>
          <w:lang w:val="en-US"/>
        </w:rPr>
        <w:t xml:space="preserve"> </w:t>
      </w:r>
      <w:r w:rsidR="000E7B57" w:rsidRPr="000E7B57">
        <w:rPr>
          <w:b/>
          <w:highlight w:val="cyan"/>
          <w:lang w:val="en-US"/>
        </w:rPr>
        <w:t>including the PURPLE triangle</w:t>
      </w:r>
      <w:r w:rsidR="000E7B57">
        <w:rPr>
          <w:b/>
          <w:lang w:val="en-US"/>
        </w:rPr>
        <w:t>/</w:t>
      </w:r>
      <w:r w:rsidRPr="00585E8E">
        <w:rPr>
          <w:b/>
          <w:highlight w:val="yellow"/>
          <w:lang w:val="en-US"/>
        </w:rPr>
        <w:t xml:space="preserve">except the PURPLE triangle </w:t>
      </w:r>
      <w:r w:rsidRPr="00585E8E">
        <w:rPr>
          <w:highlight w:val="yellow"/>
          <w:lang w:val="en-US"/>
        </w:rPr>
        <w:t>who represents someone in the</w:t>
      </w:r>
      <w:r w:rsidRPr="00585E8E">
        <w:rPr>
          <w:b/>
          <w:highlight w:val="yellow"/>
          <w:lang w:val="en-US"/>
        </w:rPr>
        <w:t xml:space="preserve"> other</w:t>
      </w:r>
      <w:r w:rsidR="007730FB">
        <w:rPr>
          <w:b/>
          <w:highlight w:val="yellow"/>
          <w:lang w:val="en-US"/>
        </w:rPr>
        <w:t>s</w:t>
      </w:r>
      <w:r w:rsidRPr="00585E8E">
        <w:rPr>
          <w:b/>
          <w:highlight w:val="yellow"/>
          <w:lang w:val="en-US"/>
        </w:rPr>
        <w:t xml:space="preserve"> group</w:t>
      </w:r>
      <w:r>
        <w:rPr>
          <w:lang w:val="en-US"/>
        </w:rPr>
        <w:t>.</w:t>
      </w:r>
    </w:p>
    <w:p w14:paraId="155EB320" w14:textId="77777777" w:rsidR="0070458D" w:rsidRPr="00B8011B" w:rsidRDefault="0070458D" w:rsidP="008C1BE3">
      <w:pPr>
        <w:rPr>
          <w:lang w:val="en-US"/>
        </w:rPr>
      </w:pPr>
    </w:p>
    <w:p w14:paraId="2CC9962B" w14:textId="70D566D4" w:rsidR="0070458D" w:rsidRPr="009445B2" w:rsidRDefault="009445B2" w:rsidP="008C1BE3">
      <w:pPr>
        <w:rPr>
          <w:i/>
        </w:rPr>
      </w:pPr>
      <w:r w:rsidRPr="009445B2">
        <w:rPr>
          <w:i/>
        </w:rPr>
        <w:t>Stealing animation</w:t>
      </w:r>
    </w:p>
    <w:p w14:paraId="36C8DFB8" w14:textId="383D27E4" w:rsidR="0070458D" w:rsidRDefault="0070458D" w:rsidP="008C1BE3">
      <w:pPr>
        <w:pBdr>
          <w:bottom w:val="single" w:sz="6" w:space="1" w:color="auto"/>
        </w:pBdr>
      </w:pPr>
    </w:p>
    <w:p w14:paraId="72D0693C" w14:textId="40621DD4" w:rsidR="009445B2" w:rsidRDefault="009445B2" w:rsidP="008C1BE3"/>
    <w:p w14:paraId="0F1F31C0" w14:textId="23DF6D73" w:rsidR="009445B2" w:rsidRPr="00B65477" w:rsidRDefault="009445B2" w:rsidP="008C1BE3">
      <w:pPr>
        <w:rPr>
          <w:lang w:val="en-US"/>
        </w:rPr>
      </w:pPr>
      <w:r w:rsidRPr="009445B2">
        <w:rPr>
          <w:i/>
          <w:lang w:val="en-US"/>
        </w:rPr>
        <w:t>StealApp</w:t>
      </w:r>
      <w:r>
        <w:rPr>
          <w:lang w:val="en-US"/>
        </w:rPr>
        <w:t xml:space="preserve"> -</w:t>
      </w:r>
      <w:r w:rsidRPr="009445B2">
        <w:rPr>
          <w:lang w:val="en-US"/>
        </w:rPr>
        <w:t xml:space="preserve"> How appropriate was it for the PURPLE triangle to behave as it did? </w:t>
      </w:r>
    </w:p>
    <w:p w14:paraId="40FC8E62" w14:textId="77777777" w:rsidR="008C1BE3" w:rsidRPr="008C1BE3" w:rsidRDefault="008C1BE3" w:rsidP="008C1BE3">
      <w:pPr>
        <w:numPr>
          <w:ilvl w:val="0"/>
          <w:numId w:val="5"/>
        </w:numPr>
        <w:pBdr>
          <w:bottom w:val="single" w:sz="6" w:space="1" w:color="auto"/>
        </w:pBdr>
      </w:pPr>
      <w:r w:rsidRPr="008C1BE3">
        <w:t xml:space="preserve">Extremely inappropriate </w:t>
      </w:r>
      <w:r w:rsidRPr="008C1BE3">
        <w:rPr>
          <w:i/>
        </w:rPr>
        <w:t>(0)</w:t>
      </w:r>
    </w:p>
    <w:p w14:paraId="33EF0BA9" w14:textId="77777777" w:rsidR="008C1BE3" w:rsidRPr="008C1BE3" w:rsidRDefault="008C1BE3" w:rsidP="008C1BE3">
      <w:pPr>
        <w:numPr>
          <w:ilvl w:val="0"/>
          <w:numId w:val="5"/>
        </w:numPr>
        <w:pBdr>
          <w:bottom w:val="single" w:sz="6" w:space="1" w:color="auto"/>
        </w:pBdr>
      </w:pPr>
      <w:r w:rsidRPr="008C1BE3">
        <w:t xml:space="preserve">Very inappropriate </w:t>
      </w:r>
      <w:r w:rsidRPr="008C1BE3">
        <w:rPr>
          <w:i/>
        </w:rPr>
        <w:t>(1)</w:t>
      </w:r>
    </w:p>
    <w:p w14:paraId="749F25DD" w14:textId="77777777" w:rsidR="008C1BE3" w:rsidRPr="008C1BE3" w:rsidRDefault="008C1BE3" w:rsidP="008C1BE3">
      <w:pPr>
        <w:numPr>
          <w:ilvl w:val="0"/>
          <w:numId w:val="5"/>
        </w:numPr>
        <w:pBdr>
          <w:bottom w:val="single" w:sz="6" w:space="1" w:color="auto"/>
        </w:pBdr>
      </w:pPr>
      <w:r w:rsidRPr="008C1BE3">
        <w:t xml:space="preserve">Somewhat inappropriate </w:t>
      </w:r>
      <w:r w:rsidRPr="008C1BE3">
        <w:rPr>
          <w:i/>
        </w:rPr>
        <w:t>(2)</w:t>
      </w:r>
    </w:p>
    <w:p w14:paraId="187C7677" w14:textId="77777777" w:rsidR="008C1BE3" w:rsidRPr="008C1BE3" w:rsidRDefault="008C1BE3" w:rsidP="008C1BE3">
      <w:pPr>
        <w:numPr>
          <w:ilvl w:val="0"/>
          <w:numId w:val="5"/>
        </w:numPr>
        <w:pBdr>
          <w:bottom w:val="single" w:sz="6" w:space="1" w:color="auto"/>
        </w:pBdr>
      </w:pPr>
      <w:r w:rsidRPr="008C1BE3">
        <w:t xml:space="preserve">Somewhat appropriate </w:t>
      </w:r>
      <w:r w:rsidRPr="008C1BE3">
        <w:rPr>
          <w:i/>
        </w:rPr>
        <w:t>(3)</w:t>
      </w:r>
    </w:p>
    <w:p w14:paraId="79D96B59" w14:textId="77777777" w:rsidR="008C1BE3" w:rsidRPr="008C1BE3" w:rsidRDefault="008C1BE3" w:rsidP="008C1BE3">
      <w:pPr>
        <w:numPr>
          <w:ilvl w:val="0"/>
          <w:numId w:val="5"/>
        </w:numPr>
        <w:pBdr>
          <w:bottom w:val="single" w:sz="6" w:space="1" w:color="auto"/>
        </w:pBdr>
      </w:pPr>
      <w:r w:rsidRPr="008C1BE3">
        <w:t xml:space="preserve">Very appropriate </w:t>
      </w:r>
      <w:r w:rsidRPr="008C1BE3">
        <w:rPr>
          <w:i/>
        </w:rPr>
        <w:t>(4)</w:t>
      </w:r>
    </w:p>
    <w:p w14:paraId="581076D7" w14:textId="20EE2284" w:rsidR="008C1BE3" w:rsidRPr="008C1BE3" w:rsidRDefault="008C1BE3" w:rsidP="008C1BE3">
      <w:pPr>
        <w:numPr>
          <w:ilvl w:val="0"/>
          <w:numId w:val="5"/>
        </w:numPr>
        <w:pBdr>
          <w:bottom w:val="single" w:sz="6" w:space="1" w:color="auto"/>
        </w:pBdr>
      </w:pPr>
      <w:r w:rsidRPr="008C1BE3">
        <w:t xml:space="preserve">Extremely appropriate </w:t>
      </w:r>
      <w:r w:rsidRPr="008C1BE3">
        <w:rPr>
          <w:i/>
        </w:rPr>
        <w:t>(5)</w:t>
      </w:r>
    </w:p>
    <w:p w14:paraId="10D23EAF" w14:textId="77777777" w:rsidR="008C1BE3" w:rsidRDefault="008C1BE3" w:rsidP="00DC2359">
      <w:pPr>
        <w:pBdr>
          <w:bottom w:val="single" w:sz="6" w:space="1" w:color="auto"/>
        </w:pBdr>
      </w:pPr>
    </w:p>
    <w:p w14:paraId="559411CE" w14:textId="2C7BDD6F" w:rsidR="00DF246B" w:rsidRDefault="00DF246B" w:rsidP="00DC2359"/>
    <w:p w14:paraId="71BAE764" w14:textId="5653F7D9" w:rsidR="00C130B1" w:rsidRPr="00C130B1" w:rsidRDefault="00C130B1" w:rsidP="00C130B1">
      <w:pPr>
        <w:rPr>
          <w:lang w:val="it-IT"/>
        </w:rPr>
      </w:pPr>
      <w:r w:rsidRPr="00C130B1">
        <w:rPr>
          <w:i/>
        </w:rPr>
        <w:t>StealFeel</w:t>
      </w:r>
      <w:r>
        <w:rPr>
          <w:i/>
        </w:rPr>
        <w:t xml:space="preserve"> </w:t>
      </w:r>
      <w:r w:rsidRPr="00C130B1">
        <w:t xml:space="preserve">- </w:t>
      </w:r>
      <w:r w:rsidRPr="00C130B1">
        <w:rPr>
          <w:lang w:val="en-US"/>
        </w:rPr>
        <w:t xml:space="preserve">How do you feel about the PURPLE triangle's behavior? </w:t>
      </w:r>
      <w:r w:rsidRPr="00C130B1">
        <w:rPr>
          <w:lang w:val="it-IT"/>
        </w:rPr>
        <w:t xml:space="preserve">(check all that apply) </w:t>
      </w:r>
    </w:p>
    <w:p w14:paraId="2BE0465C" w14:textId="45923DFB" w:rsidR="008C1BE3" w:rsidRDefault="00DE6B26" w:rsidP="008C1BE3">
      <w:pPr>
        <w:pStyle w:val="ListParagraph"/>
        <w:keepNext/>
        <w:numPr>
          <w:ilvl w:val="0"/>
          <w:numId w:val="11"/>
        </w:numPr>
        <w:jc w:val="both"/>
      </w:pPr>
      <w:r>
        <w:t>Happy</w:t>
      </w:r>
      <w:r w:rsidR="008C1BE3">
        <w:t xml:space="preserve"> </w:t>
      </w:r>
      <w:r w:rsidR="008C1BE3" w:rsidRPr="00371F6F">
        <w:rPr>
          <w:i/>
        </w:rPr>
        <w:t>(</w:t>
      </w:r>
      <w:r w:rsidR="00D13D00">
        <w:rPr>
          <w:i/>
        </w:rPr>
        <w:t>1</w:t>
      </w:r>
      <w:r w:rsidR="008C1BE3" w:rsidRPr="00371F6F">
        <w:rPr>
          <w:i/>
        </w:rPr>
        <w:t>)</w:t>
      </w:r>
    </w:p>
    <w:p w14:paraId="084A72D0" w14:textId="13A5BAD4" w:rsidR="008C1BE3" w:rsidRDefault="00DE6B26" w:rsidP="008C1BE3">
      <w:pPr>
        <w:pStyle w:val="ListParagraph"/>
        <w:keepNext/>
        <w:numPr>
          <w:ilvl w:val="0"/>
          <w:numId w:val="11"/>
        </w:numPr>
        <w:jc w:val="both"/>
      </w:pPr>
      <w:r>
        <w:t>Sad</w:t>
      </w:r>
      <w:r w:rsidR="008C1BE3">
        <w:t xml:space="preserve"> </w:t>
      </w:r>
      <w:r w:rsidR="008C1BE3" w:rsidRPr="00371F6F">
        <w:rPr>
          <w:i/>
        </w:rPr>
        <w:t>(</w:t>
      </w:r>
      <w:r w:rsidR="00D13D00">
        <w:rPr>
          <w:i/>
        </w:rPr>
        <w:t>2</w:t>
      </w:r>
      <w:r w:rsidR="008C1BE3" w:rsidRPr="00371F6F">
        <w:rPr>
          <w:i/>
        </w:rPr>
        <w:t>)</w:t>
      </w:r>
    </w:p>
    <w:p w14:paraId="03A4DDD7" w14:textId="242BD70E" w:rsidR="008C1BE3" w:rsidRDefault="00DE6B26" w:rsidP="008C1BE3">
      <w:pPr>
        <w:pStyle w:val="ListParagraph"/>
        <w:keepNext/>
        <w:numPr>
          <w:ilvl w:val="0"/>
          <w:numId w:val="11"/>
        </w:numPr>
        <w:jc w:val="both"/>
      </w:pPr>
      <w:r>
        <w:t>Surprised</w:t>
      </w:r>
      <w:r w:rsidR="008C1BE3">
        <w:t xml:space="preserve"> </w:t>
      </w:r>
      <w:r w:rsidR="008C1BE3" w:rsidRPr="00371F6F">
        <w:rPr>
          <w:i/>
        </w:rPr>
        <w:t>(</w:t>
      </w:r>
      <w:r w:rsidR="00D13D00">
        <w:rPr>
          <w:i/>
        </w:rPr>
        <w:t>3</w:t>
      </w:r>
      <w:r w:rsidR="008C1BE3" w:rsidRPr="00371F6F">
        <w:rPr>
          <w:i/>
        </w:rPr>
        <w:t>)</w:t>
      </w:r>
    </w:p>
    <w:p w14:paraId="66DF2897" w14:textId="53387FB6" w:rsidR="008C1BE3" w:rsidRDefault="00DE6B26" w:rsidP="008C1BE3">
      <w:pPr>
        <w:pStyle w:val="ListParagraph"/>
        <w:keepNext/>
        <w:numPr>
          <w:ilvl w:val="0"/>
          <w:numId w:val="11"/>
        </w:numPr>
        <w:jc w:val="both"/>
      </w:pPr>
      <w:r>
        <w:t>Afraid</w:t>
      </w:r>
      <w:r w:rsidR="008C1BE3">
        <w:t xml:space="preserve"> </w:t>
      </w:r>
      <w:r w:rsidR="008C1BE3" w:rsidRPr="00371F6F">
        <w:rPr>
          <w:i/>
        </w:rPr>
        <w:t>(</w:t>
      </w:r>
      <w:r w:rsidR="00D13D00">
        <w:rPr>
          <w:i/>
        </w:rPr>
        <w:t>4</w:t>
      </w:r>
      <w:r w:rsidR="008C1BE3" w:rsidRPr="00371F6F">
        <w:rPr>
          <w:i/>
        </w:rPr>
        <w:t>)</w:t>
      </w:r>
    </w:p>
    <w:p w14:paraId="1A251E7F" w14:textId="7C52A8AB" w:rsidR="008C1BE3" w:rsidRDefault="00DE6B26" w:rsidP="008C1BE3">
      <w:pPr>
        <w:pStyle w:val="ListParagraph"/>
        <w:keepNext/>
        <w:numPr>
          <w:ilvl w:val="0"/>
          <w:numId w:val="11"/>
        </w:numPr>
        <w:jc w:val="both"/>
      </w:pPr>
      <w:r>
        <w:t>Disgusted</w:t>
      </w:r>
      <w:r w:rsidR="008C1BE3">
        <w:t xml:space="preserve"> </w:t>
      </w:r>
      <w:r w:rsidR="008C1BE3" w:rsidRPr="00371F6F">
        <w:rPr>
          <w:i/>
        </w:rPr>
        <w:t>(</w:t>
      </w:r>
      <w:r w:rsidR="00D13D00">
        <w:rPr>
          <w:i/>
        </w:rPr>
        <w:t>5)</w:t>
      </w:r>
    </w:p>
    <w:p w14:paraId="1D0FA85C" w14:textId="2D95F812" w:rsidR="008C1BE3" w:rsidRDefault="00DE6B26" w:rsidP="008C1BE3">
      <w:pPr>
        <w:pStyle w:val="ListParagraph"/>
        <w:keepNext/>
        <w:numPr>
          <w:ilvl w:val="0"/>
          <w:numId w:val="11"/>
        </w:numPr>
        <w:jc w:val="both"/>
      </w:pPr>
      <w:r>
        <w:t>Angry</w:t>
      </w:r>
      <w:r w:rsidR="008C1BE3">
        <w:t xml:space="preserve"> </w:t>
      </w:r>
      <w:r w:rsidR="008C1BE3" w:rsidRPr="00371F6F">
        <w:rPr>
          <w:i/>
        </w:rPr>
        <w:t>(</w:t>
      </w:r>
      <w:r w:rsidR="00D13D00">
        <w:rPr>
          <w:i/>
        </w:rPr>
        <w:t>6</w:t>
      </w:r>
      <w:r w:rsidR="008C1BE3" w:rsidRPr="00371F6F">
        <w:rPr>
          <w:i/>
        </w:rPr>
        <w:t>)</w:t>
      </w:r>
    </w:p>
    <w:p w14:paraId="7CBA8A10" w14:textId="49BA0AE7" w:rsidR="008C1BE3" w:rsidRPr="00DE6B26" w:rsidRDefault="00DE6B26" w:rsidP="008C1BE3">
      <w:pPr>
        <w:pStyle w:val="ListParagraph"/>
        <w:keepNext/>
        <w:numPr>
          <w:ilvl w:val="0"/>
          <w:numId w:val="11"/>
        </w:numPr>
        <w:jc w:val="both"/>
      </w:pPr>
      <w:r>
        <w:t>Satisfied</w:t>
      </w:r>
      <w:r w:rsidR="008C1BE3">
        <w:t xml:space="preserve"> </w:t>
      </w:r>
      <w:r w:rsidR="008C1BE3" w:rsidRPr="00371F6F">
        <w:rPr>
          <w:i/>
        </w:rPr>
        <w:t>(</w:t>
      </w:r>
      <w:r w:rsidR="00D13D00">
        <w:rPr>
          <w:i/>
        </w:rPr>
        <w:t>7</w:t>
      </w:r>
      <w:r w:rsidR="008C1BE3" w:rsidRPr="00371F6F">
        <w:rPr>
          <w:i/>
        </w:rPr>
        <w:t>)</w:t>
      </w:r>
    </w:p>
    <w:p w14:paraId="25DBC464" w14:textId="3791CFA7" w:rsidR="00DE6B26" w:rsidRDefault="00DE6B26" w:rsidP="00DE6B26">
      <w:pPr>
        <w:pStyle w:val="ListParagraph"/>
        <w:keepNext/>
        <w:numPr>
          <w:ilvl w:val="0"/>
          <w:numId w:val="11"/>
        </w:numPr>
        <w:jc w:val="both"/>
      </w:pPr>
      <w:r>
        <w:t xml:space="preserve">Another positive emotion </w:t>
      </w:r>
      <w:r w:rsidRPr="00371F6F">
        <w:rPr>
          <w:i/>
        </w:rPr>
        <w:t>(</w:t>
      </w:r>
      <w:r w:rsidR="00D13D00">
        <w:rPr>
          <w:i/>
        </w:rPr>
        <w:t>8</w:t>
      </w:r>
      <w:r w:rsidRPr="00371F6F">
        <w:rPr>
          <w:i/>
        </w:rPr>
        <w:t>)</w:t>
      </w:r>
    </w:p>
    <w:p w14:paraId="68AB2229" w14:textId="4D99D492" w:rsidR="008C1BE3" w:rsidRDefault="00DE6B26" w:rsidP="008C1BE3">
      <w:pPr>
        <w:pStyle w:val="ListParagraph"/>
        <w:keepNext/>
        <w:numPr>
          <w:ilvl w:val="0"/>
          <w:numId w:val="11"/>
        </w:numPr>
        <w:jc w:val="both"/>
      </w:pPr>
      <w:r>
        <w:t xml:space="preserve">Another negative emotion </w:t>
      </w:r>
      <w:r w:rsidRPr="00371F6F">
        <w:rPr>
          <w:i/>
        </w:rPr>
        <w:t>(</w:t>
      </w:r>
      <w:r w:rsidR="00D13D00">
        <w:rPr>
          <w:i/>
        </w:rPr>
        <w:t>9</w:t>
      </w:r>
      <w:r w:rsidRPr="00371F6F">
        <w:rPr>
          <w:i/>
        </w:rPr>
        <w:t>)</w:t>
      </w:r>
    </w:p>
    <w:p w14:paraId="51FDDC28" w14:textId="77777777" w:rsidR="008C1BE3" w:rsidRDefault="008C1BE3" w:rsidP="00DC2359">
      <w:pPr>
        <w:pBdr>
          <w:bottom w:val="single" w:sz="6" w:space="1" w:color="auto"/>
        </w:pBdr>
      </w:pPr>
    </w:p>
    <w:p w14:paraId="546A46B4" w14:textId="0C273A6A" w:rsidR="00E63E0C" w:rsidRDefault="00E63E0C" w:rsidP="00DC2359"/>
    <w:p w14:paraId="09CA8E5E" w14:textId="35EE169A" w:rsidR="00E41F6B" w:rsidRPr="00E41F6B" w:rsidRDefault="00E41F6B" w:rsidP="00E41F6B">
      <w:pPr>
        <w:rPr>
          <w:lang w:val="en-US"/>
        </w:rPr>
      </w:pPr>
      <w:r w:rsidRPr="00E41F6B">
        <w:rPr>
          <w:i/>
          <w:lang w:val="en-US"/>
        </w:rPr>
        <w:t>StealABCD -</w:t>
      </w:r>
      <w:r w:rsidRPr="00E41F6B">
        <w:rPr>
          <w:lang w:val="en-US"/>
        </w:rPr>
        <w:t xml:space="preserve"> Suppose a </w:t>
      </w:r>
      <w:r w:rsidR="00D92CEC">
        <w:rPr>
          <w:lang w:val="en-US"/>
        </w:rPr>
        <w:t>student</w:t>
      </w:r>
      <w:ins w:id="5" w:author="Aron" w:date="2024-01-15T10:22:00Z">
        <w:r w:rsidR="0078538D">
          <w:rPr>
            <w:lang w:val="en-US"/>
          </w:rPr>
          <w:t xml:space="preserve"> </w:t>
        </w:r>
        <w:r w:rsidR="0078538D" w:rsidRPr="0078538D">
          <w:rPr>
            <w:highlight w:val="cyan"/>
            <w:lang w:val="en-US"/>
          </w:rPr>
          <w:t xml:space="preserve">in your </w:t>
        </w:r>
        <w:proofErr w:type="gramStart"/>
        <w:r w:rsidR="0078538D" w:rsidRPr="00CF73ED">
          <w:rPr>
            <w:b/>
            <w:highlight w:val="cyan"/>
            <w:lang w:val="en-US"/>
          </w:rPr>
          <w:t>friends</w:t>
        </w:r>
        <w:proofErr w:type="gramEnd"/>
        <w:r w:rsidR="0078538D" w:rsidRPr="00CF73ED">
          <w:rPr>
            <w:b/>
            <w:highlight w:val="cyan"/>
            <w:lang w:val="en-US"/>
          </w:rPr>
          <w:t xml:space="preserve"> group</w:t>
        </w:r>
        <w:r w:rsidR="0078538D">
          <w:rPr>
            <w:lang w:val="en-US"/>
          </w:rPr>
          <w:t>/</w:t>
        </w:r>
        <w:r w:rsidR="0078538D" w:rsidRPr="00CF73ED">
          <w:rPr>
            <w:b/>
            <w:highlight w:val="yellow"/>
            <w:lang w:val="en-US"/>
          </w:rPr>
          <w:t>others group</w:t>
        </w:r>
      </w:ins>
      <w:r w:rsidRPr="00E41F6B">
        <w:rPr>
          <w:lang w:val="en-US"/>
        </w:rPr>
        <w:t xml:space="preserve"> behaves like the PURPLE triangle did, and that this behavior is </w:t>
      </w:r>
      <w:commentRangeStart w:id="6"/>
      <w:commentRangeStart w:id="7"/>
      <w:r w:rsidRPr="00E41F6B">
        <w:rPr>
          <w:lang w:val="en-US"/>
        </w:rPr>
        <w:t xml:space="preserve">observed by </w:t>
      </w:r>
      <w:ins w:id="8" w:author="Aron" w:date="2024-01-15T11:08:00Z">
        <w:r w:rsidR="00527A24">
          <w:rPr>
            <w:lang w:val="en-US"/>
          </w:rPr>
          <w:t>friends</w:t>
        </w:r>
      </w:ins>
      <w:ins w:id="9" w:author="Aron" w:date="2024-01-15T11:07:00Z">
        <w:r w:rsidR="00527A24" w:rsidRPr="00E41F6B">
          <w:rPr>
            <w:lang w:val="en-US"/>
          </w:rPr>
          <w:t xml:space="preserve"> </w:t>
        </w:r>
      </w:ins>
      <w:r w:rsidRPr="00E41F6B">
        <w:rPr>
          <w:lang w:val="en-US"/>
        </w:rPr>
        <w:t>A, B, C, and D</w:t>
      </w:r>
      <w:ins w:id="10" w:author="Aron" w:date="2024-01-15T11:08:00Z">
        <w:r w:rsidR="00527A24">
          <w:rPr>
            <w:lang w:val="en-US"/>
          </w:rPr>
          <w:t xml:space="preserve">, </w:t>
        </w:r>
      </w:ins>
      <w:commentRangeEnd w:id="6"/>
      <w:r w:rsidR="0016001B">
        <w:rPr>
          <w:rStyle w:val="CommentReference"/>
        </w:rPr>
        <w:commentReference w:id="6"/>
      </w:r>
      <w:commentRangeEnd w:id="7"/>
      <w:r w:rsidR="0078538D">
        <w:rPr>
          <w:rStyle w:val="CommentReference"/>
        </w:rPr>
        <w:commentReference w:id="7"/>
      </w:r>
      <w:ins w:id="11" w:author="Aron" w:date="2024-01-15T11:08:00Z">
        <w:r w:rsidR="00527A24">
          <w:t xml:space="preserve">students who </w:t>
        </w:r>
      </w:ins>
      <w:ins w:id="12" w:author="Aron" w:date="2024-01-15T10:23:00Z">
        <w:r w:rsidR="0078538D">
          <w:rPr>
            <w:lang w:val="en-US"/>
          </w:rPr>
          <w:t xml:space="preserve">are all </w:t>
        </w:r>
        <w:r w:rsidR="0078538D" w:rsidRPr="00A80825">
          <w:rPr>
            <w:b/>
            <w:lang w:val="en-US"/>
          </w:rPr>
          <w:t>part of your friend</w:t>
        </w:r>
        <w:r w:rsidR="0078538D">
          <w:rPr>
            <w:b/>
            <w:lang w:val="en-US"/>
          </w:rPr>
          <w:t>s</w:t>
        </w:r>
        <w:r w:rsidR="0078538D" w:rsidRPr="00A80825">
          <w:rPr>
            <w:b/>
            <w:lang w:val="en-US"/>
          </w:rPr>
          <w:t xml:space="preserve"> group</w:t>
        </w:r>
      </w:ins>
      <w:ins w:id="13" w:author="Aron" w:date="2024-01-15T11:08:00Z">
        <w:r w:rsidR="00527A24">
          <w:rPr>
            <w:lang w:val="en-US"/>
          </w:rPr>
          <w:t xml:space="preserve">, and who </w:t>
        </w:r>
      </w:ins>
      <w:r w:rsidRPr="00E41F6B">
        <w:rPr>
          <w:lang w:val="en-US"/>
        </w:rPr>
        <w:t xml:space="preserve">react in different ways. </w:t>
      </w:r>
    </w:p>
    <w:p w14:paraId="57F8B1DF" w14:textId="45405845" w:rsidR="00E63E0C" w:rsidRDefault="00E63E0C" w:rsidP="00DC2359">
      <w:pPr>
        <w:pBdr>
          <w:bottom w:val="single" w:sz="6" w:space="1" w:color="auto"/>
        </w:pBdr>
      </w:pPr>
    </w:p>
    <w:p w14:paraId="6795BD0B" w14:textId="76823E90" w:rsidR="00FC5F78" w:rsidRDefault="00FC5F78" w:rsidP="00DC2359"/>
    <w:p w14:paraId="2EACA005" w14:textId="6F0EA9C7" w:rsidR="00976237" w:rsidRPr="00976237" w:rsidRDefault="00976237" w:rsidP="00976237">
      <w:pPr>
        <w:rPr>
          <w:lang w:val="en-US"/>
        </w:rPr>
      </w:pPr>
      <w:r w:rsidRPr="00976237">
        <w:rPr>
          <w:i/>
          <w:lang w:val="en-US"/>
        </w:rPr>
        <w:t>StealNoth -</w:t>
      </w:r>
      <w:r w:rsidRPr="00976237">
        <w:rPr>
          <w:lang w:val="en-US"/>
        </w:rPr>
        <w:t xml:space="preserve"> </w:t>
      </w:r>
      <w:ins w:id="14" w:author="Aron" w:date="2024-01-15T11:08:00Z">
        <w:r w:rsidR="007D079C">
          <w:rPr>
            <w:b/>
            <w:bCs/>
            <w:lang w:val="en-US"/>
          </w:rPr>
          <w:t>Friend</w:t>
        </w:r>
        <w:r w:rsidR="007D079C" w:rsidRPr="00976237">
          <w:rPr>
            <w:b/>
            <w:bCs/>
            <w:lang w:val="en-US"/>
          </w:rPr>
          <w:t xml:space="preserve"> </w:t>
        </w:r>
      </w:ins>
      <w:r w:rsidRPr="00976237">
        <w:rPr>
          <w:b/>
          <w:bCs/>
          <w:lang w:val="en-US"/>
        </w:rPr>
        <w:t xml:space="preserve">A does nothing about the person who behaved like the PURPLE triangle. </w:t>
      </w:r>
    </w:p>
    <w:p w14:paraId="7BDF482C" w14:textId="77777777" w:rsidR="0053012C" w:rsidRDefault="0053012C" w:rsidP="00DC2359"/>
    <w:p w14:paraId="3A2B7969" w14:textId="0DE57CBE" w:rsidR="00976237" w:rsidRDefault="00976237" w:rsidP="00976237">
      <w:pPr>
        <w:rPr>
          <w:lang w:val="en-US"/>
        </w:rPr>
      </w:pPr>
      <w:r w:rsidRPr="00976237">
        <w:rPr>
          <w:i/>
          <w:lang w:val="en-US"/>
        </w:rPr>
        <w:t>StealNothApp -</w:t>
      </w:r>
      <w:r w:rsidRPr="00976237">
        <w:rPr>
          <w:lang w:val="en-US"/>
        </w:rPr>
        <w:t xml:space="preserve"> How appropriate would it be for </w:t>
      </w:r>
      <w:ins w:id="15" w:author="Aron" w:date="2024-01-15T11:09:00Z">
        <w:r w:rsidR="00054AB1">
          <w:rPr>
            <w:lang w:val="en-US"/>
          </w:rPr>
          <w:t>Friend</w:t>
        </w:r>
        <w:r w:rsidR="00054AB1" w:rsidRPr="00976237">
          <w:rPr>
            <w:lang w:val="en-US"/>
          </w:rPr>
          <w:t xml:space="preserve"> </w:t>
        </w:r>
      </w:ins>
      <w:r w:rsidRPr="00976237">
        <w:rPr>
          <w:lang w:val="en-US"/>
        </w:rPr>
        <w:t>A to react in this way?</w:t>
      </w:r>
    </w:p>
    <w:p w14:paraId="070CFDEF" w14:textId="77777777" w:rsidR="00976237" w:rsidRPr="008C1BE3" w:rsidRDefault="00976237" w:rsidP="00976237">
      <w:pPr>
        <w:numPr>
          <w:ilvl w:val="0"/>
          <w:numId w:val="5"/>
        </w:numPr>
        <w:pBdr>
          <w:bottom w:val="single" w:sz="6" w:space="1" w:color="auto"/>
        </w:pBdr>
      </w:pPr>
      <w:r w:rsidRPr="008C1BE3">
        <w:t xml:space="preserve">Extremely inappropriate </w:t>
      </w:r>
      <w:r w:rsidRPr="008C1BE3">
        <w:rPr>
          <w:i/>
        </w:rPr>
        <w:t>(0)</w:t>
      </w:r>
    </w:p>
    <w:p w14:paraId="18765B3F" w14:textId="77777777" w:rsidR="00976237" w:rsidRPr="008C1BE3" w:rsidRDefault="00976237" w:rsidP="00976237">
      <w:pPr>
        <w:numPr>
          <w:ilvl w:val="0"/>
          <w:numId w:val="5"/>
        </w:numPr>
        <w:pBdr>
          <w:bottom w:val="single" w:sz="6" w:space="1" w:color="auto"/>
        </w:pBdr>
      </w:pPr>
      <w:r w:rsidRPr="008C1BE3">
        <w:t xml:space="preserve">Very inappropriate </w:t>
      </w:r>
      <w:r w:rsidRPr="008C1BE3">
        <w:rPr>
          <w:i/>
        </w:rPr>
        <w:t>(1)</w:t>
      </w:r>
    </w:p>
    <w:p w14:paraId="0F9733D1" w14:textId="77777777" w:rsidR="00976237" w:rsidRPr="008C1BE3" w:rsidRDefault="00976237" w:rsidP="00976237">
      <w:pPr>
        <w:numPr>
          <w:ilvl w:val="0"/>
          <w:numId w:val="5"/>
        </w:numPr>
        <w:pBdr>
          <w:bottom w:val="single" w:sz="6" w:space="1" w:color="auto"/>
        </w:pBdr>
      </w:pPr>
      <w:r w:rsidRPr="008C1BE3">
        <w:t xml:space="preserve">Somewhat inappropriate </w:t>
      </w:r>
      <w:r w:rsidRPr="008C1BE3">
        <w:rPr>
          <w:i/>
        </w:rPr>
        <w:t>(2)</w:t>
      </w:r>
    </w:p>
    <w:p w14:paraId="36AB87AF" w14:textId="77777777" w:rsidR="00976237" w:rsidRPr="008C1BE3" w:rsidRDefault="00976237" w:rsidP="00976237">
      <w:pPr>
        <w:numPr>
          <w:ilvl w:val="0"/>
          <w:numId w:val="5"/>
        </w:numPr>
        <w:pBdr>
          <w:bottom w:val="single" w:sz="6" w:space="1" w:color="auto"/>
        </w:pBdr>
      </w:pPr>
      <w:r w:rsidRPr="008C1BE3">
        <w:t xml:space="preserve">Somewhat appropriate </w:t>
      </w:r>
      <w:r w:rsidRPr="008C1BE3">
        <w:rPr>
          <w:i/>
        </w:rPr>
        <w:t>(3)</w:t>
      </w:r>
    </w:p>
    <w:p w14:paraId="6D81053C" w14:textId="77777777" w:rsidR="00976237" w:rsidRPr="008C1BE3" w:rsidRDefault="00976237" w:rsidP="00976237">
      <w:pPr>
        <w:numPr>
          <w:ilvl w:val="0"/>
          <w:numId w:val="5"/>
        </w:numPr>
        <w:pBdr>
          <w:bottom w:val="single" w:sz="6" w:space="1" w:color="auto"/>
        </w:pBdr>
      </w:pPr>
      <w:r w:rsidRPr="008C1BE3">
        <w:t xml:space="preserve">Very appropriate </w:t>
      </w:r>
      <w:r w:rsidRPr="008C1BE3">
        <w:rPr>
          <w:i/>
        </w:rPr>
        <w:t>(4)</w:t>
      </w:r>
    </w:p>
    <w:p w14:paraId="09B2C5A3" w14:textId="2A54B4FD" w:rsidR="00976237" w:rsidRPr="00976237" w:rsidRDefault="00976237" w:rsidP="00976237">
      <w:pPr>
        <w:numPr>
          <w:ilvl w:val="0"/>
          <w:numId w:val="5"/>
        </w:numPr>
        <w:pBdr>
          <w:bottom w:val="single" w:sz="6" w:space="1" w:color="auto"/>
        </w:pBdr>
      </w:pPr>
      <w:r w:rsidRPr="008C1BE3">
        <w:t xml:space="preserve">Extremely appropriate </w:t>
      </w:r>
      <w:r w:rsidRPr="008C1BE3">
        <w:rPr>
          <w:i/>
        </w:rPr>
        <w:t>(5)</w:t>
      </w:r>
    </w:p>
    <w:p w14:paraId="0EB01F49" w14:textId="77777777" w:rsidR="00976237" w:rsidRPr="008C1BE3" w:rsidRDefault="00976237" w:rsidP="00976237">
      <w:pPr>
        <w:pBdr>
          <w:bottom w:val="single" w:sz="6" w:space="1" w:color="auto"/>
        </w:pBdr>
      </w:pPr>
    </w:p>
    <w:p w14:paraId="204B1161" w14:textId="77777777" w:rsidR="00976237" w:rsidRPr="00976237" w:rsidRDefault="00976237" w:rsidP="00976237">
      <w:pPr>
        <w:rPr>
          <w:lang w:val="en-US"/>
        </w:rPr>
      </w:pPr>
    </w:p>
    <w:p w14:paraId="493DEBCD" w14:textId="78C362D9" w:rsidR="00E7072E" w:rsidRPr="00E7072E" w:rsidRDefault="00E7072E" w:rsidP="00E7072E">
      <w:pPr>
        <w:rPr>
          <w:lang w:val="en-US"/>
        </w:rPr>
      </w:pPr>
      <w:r w:rsidRPr="00E7072E">
        <w:rPr>
          <w:i/>
          <w:lang w:val="en-US"/>
        </w:rPr>
        <w:t>StealRemark -</w:t>
      </w:r>
      <w:r w:rsidRPr="00E7072E">
        <w:rPr>
          <w:lang w:val="en-US"/>
        </w:rPr>
        <w:t xml:space="preserve"> </w:t>
      </w:r>
      <w:ins w:id="16" w:author="Aron" w:date="2024-01-15T11:08:00Z">
        <w:r w:rsidR="007D079C">
          <w:rPr>
            <w:b/>
            <w:bCs/>
            <w:lang w:val="en-US"/>
          </w:rPr>
          <w:t>Friend</w:t>
        </w:r>
        <w:r w:rsidR="007D079C" w:rsidRPr="00E7072E">
          <w:rPr>
            <w:b/>
            <w:bCs/>
            <w:lang w:val="en-US"/>
          </w:rPr>
          <w:t xml:space="preserve"> </w:t>
        </w:r>
      </w:ins>
      <w:r w:rsidRPr="00E7072E">
        <w:rPr>
          <w:b/>
          <w:bCs/>
          <w:lang w:val="en-US"/>
        </w:rPr>
        <w:t xml:space="preserve">B makes an angry remark to the person who behaved like the PURPLE triangle. </w:t>
      </w:r>
    </w:p>
    <w:p w14:paraId="291D6FE5" w14:textId="77777777" w:rsidR="00976237" w:rsidRDefault="00976237" w:rsidP="00DC2359"/>
    <w:p w14:paraId="10E0AB2A" w14:textId="5792F8F6" w:rsidR="00E7072E" w:rsidRDefault="00E7072E" w:rsidP="00E7072E">
      <w:pPr>
        <w:rPr>
          <w:lang w:val="en-US"/>
        </w:rPr>
      </w:pPr>
      <w:r w:rsidRPr="00976237">
        <w:rPr>
          <w:i/>
          <w:lang w:val="en-US"/>
        </w:rPr>
        <w:t>Steal</w:t>
      </w:r>
      <w:r w:rsidR="00663C64">
        <w:rPr>
          <w:i/>
          <w:lang w:val="en-US"/>
        </w:rPr>
        <w:t>Remark</w:t>
      </w:r>
      <w:r w:rsidRPr="00976237">
        <w:rPr>
          <w:i/>
          <w:lang w:val="en-US"/>
        </w:rPr>
        <w:t>App -</w:t>
      </w:r>
      <w:r w:rsidRPr="00976237">
        <w:rPr>
          <w:lang w:val="en-US"/>
        </w:rPr>
        <w:t xml:space="preserve"> How appropriate would it be for </w:t>
      </w:r>
      <w:ins w:id="17" w:author="Aron" w:date="2024-01-15T11:09:00Z">
        <w:r w:rsidR="00054AB1">
          <w:rPr>
            <w:lang w:val="en-US"/>
          </w:rPr>
          <w:t>Friend</w:t>
        </w:r>
        <w:r w:rsidR="00054AB1" w:rsidRPr="00976237">
          <w:rPr>
            <w:lang w:val="en-US"/>
          </w:rPr>
          <w:t xml:space="preserve"> </w:t>
        </w:r>
      </w:ins>
      <w:r w:rsidR="00663C64">
        <w:rPr>
          <w:lang w:val="en-US"/>
        </w:rPr>
        <w:t>B</w:t>
      </w:r>
      <w:r w:rsidRPr="00976237">
        <w:rPr>
          <w:lang w:val="en-US"/>
        </w:rPr>
        <w:t xml:space="preserve"> to react in this way?</w:t>
      </w:r>
    </w:p>
    <w:p w14:paraId="161316FE" w14:textId="77777777" w:rsidR="00E7072E" w:rsidRPr="008C1BE3" w:rsidRDefault="00E7072E" w:rsidP="00E7072E">
      <w:pPr>
        <w:numPr>
          <w:ilvl w:val="0"/>
          <w:numId w:val="5"/>
        </w:numPr>
        <w:pBdr>
          <w:bottom w:val="single" w:sz="6" w:space="1" w:color="auto"/>
        </w:pBdr>
      </w:pPr>
      <w:r w:rsidRPr="008C1BE3">
        <w:t xml:space="preserve">Extremely inappropriate </w:t>
      </w:r>
      <w:r w:rsidRPr="008C1BE3">
        <w:rPr>
          <w:i/>
        </w:rPr>
        <w:t>(0)</w:t>
      </w:r>
    </w:p>
    <w:p w14:paraId="7565D29B" w14:textId="77777777" w:rsidR="00E7072E" w:rsidRPr="008C1BE3" w:rsidRDefault="00E7072E" w:rsidP="00E7072E">
      <w:pPr>
        <w:numPr>
          <w:ilvl w:val="0"/>
          <w:numId w:val="5"/>
        </w:numPr>
        <w:pBdr>
          <w:bottom w:val="single" w:sz="6" w:space="1" w:color="auto"/>
        </w:pBdr>
      </w:pPr>
      <w:r w:rsidRPr="008C1BE3">
        <w:t xml:space="preserve">Very inappropriate </w:t>
      </w:r>
      <w:r w:rsidRPr="008C1BE3">
        <w:rPr>
          <w:i/>
        </w:rPr>
        <w:t>(1)</w:t>
      </w:r>
    </w:p>
    <w:p w14:paraId="5E4D7752" w14:textId="77777777" w:rsidR="00E7072E" w:rsidRPr="008C1BE3" w:rsidRDefault="00E7072E" w:rsidP="00E7072E">
      <w:pPr>
        <w:numPr>
          <w:ilvl w:val="0"/>
          <w:numId w:val="5"/>
        </w:numPr>
        <w:pBdr>
          <w:bottom w:val="single" w:sz="6" w:space="1" w:color="auto"/>
        </w:pBdr>
      </w:pPr>
      <w:r w:rsidRPr="008C1BE3">
        <w:t xml:space="preserve">Somewhat inappropriate </w:t>
      </w:r>
      <w:r w:rsidRPr="008C1BE3">
        <w:rPr>
          <w:i/>
        </w:rPr>
        <w:t>(2)</w:t>
      </w:r>
    </w:p>
    <w:p w14:paraId="5CE77E19" w14:textId="77777777" w:rsidR="00E7072E" w:rsidRPr="008C1BE3" w:rsidRDefault="00E7072E" w:rsidP="00E7072E">
      <w:pPr>
        <w:numPr>
          <w:ilvl w:val="0"/>
          <w:numId w:val="5"/>
        </w:numPr>
        <w:pBdr>
          <w:bottom w:val="single" w:sz="6" w:space="1" w:color="auto"/>
        </w:pBdr>
      </w:pPr>
      <w:r w:rsidRPr="008C1BE3">
        <w:t xml:space="preserve">Somewhat appropriate </w:t>
      </w:r>
      <w:r w:rsidRPr="008C1BE3">
        <w:rPr>
          <w:i/>
        </w:rPr>
        <w:t>(3)</w:t>
      </w:r>
    </w:p>
    <w:p w14:paraId="37DD61D8" w14:textId="77777777" w:rsidR="00E7072E" w:rsidRPr="008C1BE3" w:rsidRDefault="00E7072E" w:rsidP="00E7072E">
      <w:pPr>
        <w:numPr>
          <w:ilvl w:val="0"/>
          <w:numId w:val="5"/>
        </w:numPr>
        <w:pBdr>
          <w:bottom w:val="single" w:sz="6" w:space="1" w:color="auto"/>
        </w:pBdr>
      </w:pPr>
      <w:r w:rsidRPr="008C1BE3">
        <w:t xml:space="preserve">Very appropriate </w:t>
      </w:r>
      <w:r w:rsidRPr="008C1BE3">
        <w:rPr>
          <w:i/>
        </w:rPr>
        <w:t>(4)</w:t>
      </w:r>
    </w:p>
    <w:p w14:paraId="42FF705D" w14:textId="5C8671E8" w:rsidR="00E7072E" w:rsidRPr="00E7072E" w:rsidRDefault="00E7072E" w:rsidP="00E7072E">
      <w:pPr>
        <w:numPr>
          <w:ilvl w:val="0"/>
          <w:numId w:val="5"/>
        </w:numPr>
        <w:pBdr>
          <w:bottom w:val="single" w:sz="6" w:space="1" w:color="auto"/>
        </w:pBdr>
      </w:pPr>
      <w:r w:rsidRPr="008C1BE3">
        <w:t xml:space="preserve">Extremely appropriate </w:t>
      </w:r>
      <w:r w:rsidRPr="008C1BE3">
        <w:rPr>
          <w:i/>
        </w:rPr>
        <w:t>(5)</w:t>
      </w:r>
    </w:p>
    <w:p w14:paraId="2CCCAE1E" w14:textId="77777777" w:rsidR="00E7072E" w:rsidRPr="00976237" w:rsidRDefault="00E7072E" w:rsidP="00E7072E">
      <w:pPr>
        <w:pBdr>
          <w:bottom w:val="single" w:sz="6" w:space="1" w:color="auto"/>
        </w:pBdr>
      </w:pPr>
    </w:p>
    <w:p w14:paraId="680A9DAF" w14:textId="7A5028A0" w:rsidR="00FC5F78" w:rsidRDefault="00FC5F78" w:rsidP="00DC2359"/>
    <w:p w14:paraId="545FC1A3" w14:textId="3915D937" w:rsidR="00804B5B" w:rsidRPr="00804B5B" w:rsidRDefault="00804B5B" w:rsidP="00804B5B">
      <w:pPr>
        <w:rPr>
          <w:lang w:val="en-US"/>
        </w:rPr>
      </w:pPr>
      <w:r w:rsidRPr="00804B5B">
        <w:rPr>
          <w:i/>
          <w:lang w:val="en-US"/>
        </w:rPr>
        <w:t xml:space="preserve">StealTalk </w:t>
      </w:r>
      <w:ins w:id="18" w:author="Aron" w:date="2024-01-15T11:08:00Z">
        <w:r w:rsidR="007D079C">
          <w:rPr>
            <w:i/>
            <w:lang w:val="en-US"/>
          </w:rPr>
          <w:t>–</w:t>
        </w:r>
      </w:ins>
      <w:r w:rsidRPr="00804B5B">
        <w:rPr>
          <w:i/>
          <w:lang w:val="en-US"/>
        </w:rPr>
        <w:t xml:space="preserve"> </w:t>
      </w:r>
      <w:ins w:id="19" w:author="Aron" w:date="2024-01-15T11:08:00Z">
        <w:r w:rsidR="007D079C">
          <w:rPr>
            <w:b/>
            <w:bCs/>
            <w:lang w:val="en-US"/>
          </w:rPr>
          <w:t>Friend</w:t>
        </w:r>
        <w:r w:rsidR="007D079C" w:rsidRPr="00804B5B">
          <w:rPr>
            <w:b/>
            <w:bCs/>
            <w:lang w:val="en-US"/>
          </w:rPr>
          <w:t xml:space="preserve"> </w:t>
        </w:r>
      </w:ins>
      <w:r w:rsidRPr="00804B5B">
        <w:rPr>
          <w:b/>
          <w:bCs/>
          <w:lang w:val="en-US"/>
        </w:rPr>
        <w:t xml:space="preserve">C talks to someone else about the person who behaved like the PURPLE triangle. </w:t>
      </w:r>
    </w:p>
    <w:p w14:paraId="48DE3844" w14:textId="77777777" w:rsidR="00804B5B" w:rsidRDefault="00804B5B" w:rsidP="00804B5B"/>
    <w:p w14:paraId="102162C5" w14:textId="723A3AF2" w:rsidR="00804B5B" w:rsidRDefault="00804B5B" w:rsidP="00804B5B">
      <w:pPr>
        <w:rPr>
          <w:lang w:val="en-US"/>
        </w:rPr>
      </w:pPr>
      <w:r w:rsidRPr="00976237">
        <w:rPr>
          <w:i/>
          <w:lang w:val="en-US"/>
        </w:rPr>
        <w:t>Steal</w:t>
      </w:r>
      <w:r w:rsidR="004D7B8D">
        <w:rPr>
          <w:i/>
          <w:lang w:val="en-US"/>
        </w:rPr>
        <w:t>Talk</w:t>
      </w:r>
      <w:r w:rsidRPr="00976237">
        <w:rPr>
          <w:i/>
          <w:lang w:val="en-US"/>
        </w:rPr>
        <w:t>App -</w:t>
      </w:r>
      <w:r w:rsidRPr="00976237">
        <w:rPr>
          <w:lang w:val="en-US"/>
        </w:rPr>
        <w:t xml:space="preserve"> How appropriate would it be for </w:t>
      </w:r>
      <w:ins w:id="20" w:author="Aron" w:date="2024-01-15T11:09:00Z">
        <w:r w:rsidR="00054AB1">
          <w:rPr>
            <w:lang w:val="en-US"/>
          </w:rPr>
          <w:t>Friend</w:t>
        </w:r>
        <w:r w:rsidR="00054AB1" w:rsidRPr="00976237">
          <w:rPr>
            <w:lang w:val="en-US"/>
          </w:rPr>
          <w:t xml:space="preserve"> </w:t>
        </w:r>
      </w:ins>
      <w:r w:rsidR="009E3441">
        <w:rPr>
          <w:lang w:val="en-US"/>
        </w:rPr>
        <w:t>C</w:t>
      </w:r>
      <w:r w:rsidRPr="00976237">
        <w:rPr>
          <w:lang w:val="en-US"/>
        </w:rPr>
        <w:t xml:space="preserve"> to react in this way?</w:t>
      </w:r>
    </w:p>
    <w:p w14:paraId="6BD6DFC7" w14:textId="77777777" w:rsidR="00804B5B" w:rsidRPr="008C1BE3" w:rsidRDefault="00804B5B" w:rsidP="00804B5B">
      <w:pPr>
        <w:numPr>
          <w:ilvl w:val="0"/>
          <w:numId w:val="5"/>
        </w:numPr>
        <w:pBdr>
          <w:bottom w:val="single" w:sz="6" w:space="1" w:color="auto"/>
        </w:pBdr>
      </w:pPr>
      <w:r w:rsidRPr="008C1BE3">
        <w:t xml:space="preserve">Extremely inappropriate </w:t>
      </w:r>
      <w:r w:rsidRPr="008C1BE3">
        <w:rPr>
          <w:i/>
        </w:rPr>
        <w:t>(0)</w:t>
      </w:r>
    </w:p>
    <w:p w14:paraId="2D53C8AF" w14:textId="77777777" w:rsidR="00804B5B" w:rsidRPr="008C1BE3" w:rsidRDefault="00804B5B" w:rsidP="00804B5B">
      <w:pPr>
        <w:numPr>
          <w:ilvl w:val="0"/>
          <w:numId w:val="5"/>
        </w:numPr>
        <w:pBdr>
          <w:bottom w:val="single" w:sz="6" w:space="1" w:color="auto"/>
        </w:pBdr>
      </w:pPr>
      <w:r w:rsidRPr="008C1BE3">
        <w:t xml:space="preserve">Very inappropriate </w:t>
      </w:r>
      <w:r w:rsidRPr="008C1BE3">
        <w:rPr>
          <w:i/>
        </w:rPr>
        <w:t>(1)</w:t>
      </w:r>
    </w:p>
    <w:p w14:paraId="0246B0ED" w14:textId="77777777" w:rsidR="00804B5B" w:rsidRPr="008C1BE3" w:rsidRDefault="00804B5B" w:rsidP="00804B5B">
      <w:pPr>
        <w:numPr>
          <w:ilvl w:val="0"/>
          <w:numId w:val="5"/>
        </w:numPr>
        <w:pBdr>
          <w:bottom w:val="single" w:sz="6" w:space="1" w:color="auto"/>
        </w:pBdr>
      </w:pPr>
      <w:r w:rsidRPr="008C1BE3">
        <w:t xml:space="preserve">Somewhat inappropriate </w:t>
      </w:r>
      <w:r w:rsidRPr="008C1BE3">
        <w:rPr>
          <w:i/>
        </w:rPr>
        <w:t>(2)</w:t>
      </w:r>
    </w:p>
    <w:p w14:paraId="6CFE3548" w14:textId="77777777" w:rsidR="00804B5B" w:rsidRPr="008C1BE3" w:rsidRDefault="00804B5B" w:rsidP="00804B5B">
      <w:pPr>
        <w:numPr>
          <w:ilvl w:val="0"/>
          <w:numId w:val="5"/>
        </w:numPr>
        <w:pBdr>
          <w:bottom w:val="single" w:sz="6" w:space="1" w:color="auto"/>
        </w:pBdr>
      </w:pPr>
      <w:r w:rsidRPr="008C1BE3">
        <w:t xml:space="preserve">Somewhat appropriate </w:t>
      </w:r>
      <w:r w:rsidRPr="008C1BE3">
        <w:rPr>
          <w:i/>
        </w:rPr>
        <w:t>(3)</w:t>
      </w:r>
    </w:p>
    <w:p w14:paraId="6F4F0C68" w14:textId="77777777" w:rsidR="00804B5B" w:rsidRPr="008C1BE3" w:rsidRDefault="00804B5B" w:rsidP="00804B5B">
      <w:pPr>
        <w:numPr>
          <w:ilvl w:val="0"/>
          <w:numId w:val="5"/>
        </w:numPr>
        <w:pBdr>
          <w:bottom w:val="single" w:sz="6" w:space="1" w:color="auto"/>
        </w:pBdr>
      </w:pPr>
      <w:r w:rsidRPr="008C1BE3">
        <w:t xml:space="preserve">Very appropriate </w:t>
      </w:r>
      <w:r w:rsidRPr="008C1BE3">
        <w:rPr>
          <w:i/>
        </w:rPr>
        <w:t>(4)</w:t>
      </w:r>
    </w:p>
    <w:p w14:paraId="469BEF49" w14:textId="77777777" w:rsidR="00804B5B" w:rsidRPr="00E7072E" w:rsidRDefault="00804B5B" w:rsidP="00804B5B">
      <w:pPr>
        <w:numPr>
          <w:ilvl w:val="0"/>
          <w:numId w:val="5"/>
        </w:numPr>
        <w:pBdr>
          <w:bottom w:val="single" w:sz="6" w:space="1" w:color="auto"/>
        </w:pBdr>
      </w:pPr>
      <w:r w:rsidRPr="008C1BE3">
        <w:t xml:space="preserve">Extremely appropriate </w:t>
      </w:r>
      <w:r w:rsidRPr="008C1BE3">
        <w:rPr>
          <w:i/>
        </w:rPr>
        <w:t>(5)</w:t>
      </w:r>
    </w:p>
    <w:p w14:paraId="6737A6F3" w14:textId="77777777" w:rsidR="00804B5B" w:rsidRPr="00976237" w:rsidRDefault="00804B5B" w:rsidP="00804B5B">
      <w:pPr>
        <w:pBdr>
          <w:bottom w:val="single" w:sz="6" w:space="1" w:color="auto"/>
        </w:pBdr>
      </w:pPr>
    </w:p>
    <w:p w14:paraId="70336B19" w14:textId="77777777" w:rsidR="00FC5F78" w:rsidRDefault="00FC5F78" w:rsidP="00DC2359"/>
    <w:p w14:paraId="6DAF4F23" w14:textId="31400141" w:rsidR="00CE4E92" w:rsidRDefault="00CE4E92" w:rsidP="00CE4E92">
      <w:pPr>
        <w:rPr>
          <w:b/>
          <w:bCs/>
          <w:lang w:val="en-US"/>
        </w:rPr>
      </w:pPr>
      <w:r w:rsidRPr="009159CC">
        <w:rPr>
          <w:i/>
          <w:lang w:val="en-US"/>
        </w:rPr>
        <w:t>StealAvoid -</w:t>
      </w:r>
      <w:r w:rsidRPr="009159CC">
        <w:rPr>
          <w:lang w:val="en-US"/>
        </w:rPr>
        <w:t xml:space="preserve"> </w:t>
      </w:r>
      <w:ins w:id="21" w:author="Aron" w:date="2024-01-15T11:08:00Z">
        <w:r w:rsidR="0051265B">
          <w:rPr>
            <w:b/>
            <w:bCs/>
            <w:lang w:val="en-US"/>
          </w:rPr>
          <w:t>Friend</w:t>
        </w:r>
        <w:r w:rsidR="0051265B" w:rsidRPr="009159CC">
          <w:rPr>
            <w:b/>
            <w:bCs/>
            <w:lang w:val="en-US"/>
          </w:rPr>
          <w:t xml:space="preserve"> </w:t>
        </w:r>
      </w:ins>
      <w:r w:rsidRPr="009159CC">
        <w:rPr>
          <w:b/>
          <w:bCs/>
          <w:lang w:val="en-US"/>
        </w:rPr>
        <w:t xml:space="preserve">D makes a point of avoiding the person who behaved like the PURPLE triangle in the future, even when that person is not behaving in this way. </w:t>
      </w:r>
    </w:p>
    <w:p w14:paraId="07AB93CD" w14:textId="77777777" w:rsidR="009159CC" w:rsidRPr="009159CC" w:rsidRDefault="009159CC" w:rsidP="00CE4E92">
      <w:pPr>
        <w:rPr>
          <w:lang w:val="en-US"/>
        </w:rPr>
      </w:pPr>
    </w:p>
    <w:p w14:paraId="2C84311B" w14:textId="5B606CC1" w:rsidR="009159CC" w:rsidRDefault="009159CC" w:rsidP="009159CC">
      <w:pPr>
        <w:rPr>
          <w:lang w:val="en-US"/>
        </w:rPr>
      </w:pPr>
      <w:r w:rsidRPr="00976237">
        <w:rPr>
          <w:i/>
          <w:lang w:val="en-US"/>
        </w:rPr>
        <w:t>Steal</w:t>
      </w:r>
      <w:r>
        <w:rPr>
          <w:i/>
          <w:lang w:val="en-US"/>
        </w:rPr>
        <w:t>Avoid</w:t>
      </w:r>
      <w:r w:rsidRPr="00976237">
        <w:rPr>
          <w:i/>
          <w:lang w:val="en-US"/>
        </w:rPr>
        <w:t>App -</w:t>
      </w:r>
      <w:r w:rsidRPr="00976237">
        <w:rPr>
          <w:lang w:val="en-US"/>
        </w:rPr>
        <w:t xml:space="preserve"> How appropriate would it be for </w:t>
      </w:r>
      <w:ins w:id="22" w:author="Aron" w:date="2024-01-15T11:09:00Z">
        <w:r w:rsidR="00054AB1">
          <w:rPr>
            <w:lang w:val="en-US"/>
          </w:rPr>
          <w:t>Friend</w:t>
        </w:r>
        <w:r w:rsidR="00054AB1" w:rsidRPr="00976237">
          <w:rPr>
            <w:lang w:val="en-US"/>
          </w:rPr>
          <w:t xml:space="preserve"> </w:t>
        </w:r>
      </w:ins>
      <w:r>
        <w:rPr>
          <w:lang w:val="en-US"/>
        </w:rPr>
        <w:t>D</w:t>
      </w:r>
      <w:r w:rsidRPr="00976237">
        <w:rPr>
          <w:lang w:val="en-US"/>
        </w:rPr>
        <w:t xml:space="preserve"> to react in this way?</w:t>
      </w:r>
    </w:p>
    <w:p w14:paraId="665C9978" w14:textId="77777777" w:rsidR="009159CC" w:rsidRPr="008C1BE3" w:rsidRDefault="009159CC" w:rsidP="009159CC">
      <w:pPr>
        <w:numPr>
          <w:ilvl w:val="0"/>
          <w:numId w:val="5"/>
        </w:numPr>
        <w:pBdr>
          <w:bottom w:val="single" w:sz="6" w:space="1" w:color="auto"/>
        </w:pBdr>
      </w:pPr>
      <w:r w:rsidRPr="008C1BE3">
        <w:t xml:space="preserve">Extremely inappropriate </w:t>
      </w:r>
      <w:r w:rsidRPr="008C1BE3">
        <w:rPr>
          <w:i/>
        </w:rPr>
        <w:t>(0)</w:t>
      </w:r>
    </w:p>
    <w:p w14:paraId="0978876F" w14:textId="77777777" w:rsidR="009159CC" w:rsidRPr="008C1BE3" w:rsidRDefault="009159CC" w:rsidP="009159CC">
      <w:pPr>
        <w:numPr>
          <w:ilvl w:val="0"/>
          <w:numId w:val="5"/>
        </w:numPr>
        <w:pBdr>
          <w:bottom w:val="single" w:sz="6" w:space="1" w:color="auto"/>
        </w:pBdr>
      </w:pPr>
      <w:r w:rsidRPr="008C1BE3">
        <w:t xml:space="preserve">Very inappropriate </w:t>
      </w:r>
      <w:r w:rsidRPr="008C1BE3">
        <w:rPr>
          <w:i/>
        </w:rPr>
        <w:t>(1)</w:t>
      </w:r>
    </w:p>
    <w:p w14:paraId="6FF063F2" w14:textId="77777777" w:rsidR="009159CC" w:rsidRPr="008C1BE3" w:rsidRDefault="009159CC" w:rsidP="009159CC">
      <w:pPr>
        <w:numPr>
          <w:ilvl w:val="0"/>
          <w:numId w:val="5"/>
        </w:numPr>
        <w:pBdr>
          <w:bottom w:val="single" w:sz="6" w:space="1" w:color="auto"/>
        </w:pBdr>
      </w:pPr>
      <w:r w:rsidRPr="008C1BE3">
        <w:t xml:space="preserve">Somewhat inappropriate </w:t>
      </w:r>
      <w:r w:rsidRPr="008C1BE3">
        <w:rPr>
          <w:i/>
        </w:rPr>
        <w:t>(2)</w:t>
      </w:r>
    </w:p>
    <w:p w14:paraId="743724B6" w14:textId="77777777" w:rsidR="009159CC" w:rsidRPr="008C1BE3" w:rsidRDefault="009159CC" w:rsidP="009159CC">
      <w:pPr>
        <w:numPr>
          <w:ilvl w:val="0"/>
          <w:numId w:val="5"/>
        </w:numPr>
        <w:pBdr>
          <w:bottom w:val="single" w:sz="6" w:space="1" w:color="auto"/>
        </w:pBdr>
      </w:pPr>
      <w:r w:rsidRPr="008C1BE3">
        <w:t xml:space="preserve">Somewhat appropriate </w:t>
      </w:r>
      <w:r w:rsidRPr="008C1BE3">
        <w:rPr>
          <w:i/>
        </w:rPr>
        <w:t>(3)</w:t>
      </w:r>
    </w:p>
    <w:p w14:paraId="0288463E" w14:textId="77777777" w:rsidR="009159CC" w:rsidRPr="008C1BE3" w:rsidRDefault="009159CC" w:rsidP="009159CC">
      <w:pPr>
        <w:numPr>
          <w:ilvl w:val="0"/>
          <w:numId w:val="5"/>
        </w:numPr>
        <w:pBdr>
          <w:bottom w:val="single" w:sz="6" w:space="1" w:color="auto"/>
        </w:pBdr>
      </w:pPr>
      <w:r w:rsidRPr="008C1BE3">
        <w:t xml:space="preserve">Very appropriate </w:t>
      </w:r>
      <w:r w:rsidRPr="008C1BE3">
        <w:rPr>
          <w:i/>
        </w:rPr>
        <w:t>(4)</w:t>
      </w:r>
    </w:p>
    <w:p w14:paraId="40FB7032" w14:textId="77777777" w:rsidR="009159CC" w:rsidRPr="00E7072E" w:rsidRDefault="009159CC" w:rsidP="009159CC">
      <w:pPr>
        <w:numPr>
          <w:ilvl w:val="0"/>
          <w:numId w:val="5"/>
        </w:numPr>
        <w:pBdr>
          <w:bottom w:val="single" w:sz="6" w:space="1" w:color="auto"/>
        </w:pBdr>
      </w:pPr>
      <w:r w:rsidRPr="008C1BE3">
        <w:t xml:space="preserve">Extremely appropriate </w:t>
      </w:r>
      <w:r w:rsidRPr="008C1BE3">
        <w:rPr>
          <w:i/>
        </w:rPr>
        <w:t>(5)</w:t>
      </w:r>
    </w:p>
    <w:p w14:paraId="090C0670" w14:textId="77777777" w:rsidR="009159CC" w:rsidRPr="00976237" w:rsidRDefault="009159CC" w:rsidP="009159CC">
      <w:pPr>
        <w:pBdr>
          <w:bottom w:val="single" w:sz="6" w:space="1" w:color="auto"/>
        </w:pBdr>
      </w:pPr>
    </w:p>
    <w:p w14:paraId="2D5F99C1" w14:textId="77777777" w:rsidR="009159CC" w:rsidRDefault="009159CC" w:rsidP="009159CC"/>
    <w:p w14:paraId="287499AC" w14:textId="208077E2" w:rsidR="006903E4" w:rsidRPr="003336CA" w:rsidRDefault="006903E4" w:rsidP="006903E4">
      <w:pPr>
        <w:rPr>
          <w:lang w:val="en-US"/>
        </w:rPr>
      </w:pPr>
      <w:r w:rsidRPr="003336CA">
        <w:rPr>
          <w:i/>
          <w:lang w:val="en-US"/>
        </w:rPr>
        <w:t>AniStealPhysPun1</w:t>
      </w:r>
      <w:r w:rsidRPr="003336CA">
        <w:rPr>
          <w:lang w:val="en-US"/>
        </w:rPr>
        <w:t xml:space="preserve"> - Watch the following animation of the BLUE triangle reacting to the PURPLE triangle's earlier behavior. </w:t>
      </w:r>
    </w:p>
    <w:p w14:paraId="496B4A29" w14:textId="20918DE3" w:rsidR="00DC2359" w:rsidRDefault="00DC2359" w:rsidP="00433C3F"/>
    <w:p w14:paraId="23192E79" w14:textId="1269E29F" w:rsidR="003336CA" w:rsidRPr="009445B2" w:rsidRDefault="003336CA" w:rsidP="003336CA">
      <w:pPr>
        <w:rPr>
          <w:i/>
        </w:rPr>
      </w:pPr>
      <w:r>
        <w:rPr>
          <w:i/>
        </w:rPr>
        <w:t>Physical punishment of s</w:t>
      </w:r>
      <w:r w:rsidRPr="009445B2">
        <w:rPr>
          <w:i/>
        </w:rPr>
        <w:t>tealing animation</w:t>
      </w:r>
    </w:p>
    <w:p w14:paraId="0AFD0241" w14:textId="002DECFE" w:rsidR="009159CC" w:rsidRDefault="009159CC" w:rsidP="00433C3F">
      <w:pPr>
        <w:pBdr>
          <w:bottom w:val="single" w:sz="6" w:space="1" w:color="auto"/>
        </w:pBdr>
      </w:pPr>
    </w:p>
    <w:p w14:paraId="71BAB1C7" w14:textId="52CDC239" w:rsidR="00566D9D" w:rsidRDefault="00566D9D" w:rsidP="00433C3F"/>
    <w:p w14:paraId="3AA0F28D" w14:textId="208CD696" w:rsidR="00F20DF6" w:rsidRPr="00402408" w:rsidRDefault="00F20DF6" w:rsidP="00433C3F">
      <w:pPr>
        <w:rPr>
          <w:lang w:val="en-US"/>
        </w:rPr>
      </w:pPr>
      <w:r w:rsidRPr="00402408">
        <w:rPr>
          <w:i/>
          <w:lang w:val="en-US"/>
        </w:rPr>
        <w:t>StealPhysPunApp</w:t>
      </w:r>
      <w:r w:rsidRPr="00402408">
        <w:rPr>
          <w:lang w:val="en-US"/>
        </w:rPr>
        <w:t xml:space="preserve"> - How appropriate was it for the BLUE triangle to behave as it did? </w:t>
      </w:r>
    </w:p>
    <w:p w14:paraId="130AB74C" w14:textId="77777777" w:rsidR="00402408" w:rsidRPr="008C1BE3" w:rsidRDefault="00402408" w:rsidP="00402408">
      <w:pPr>
        <w:numPr>
          <w:ilvl w:val="0"/>
          <w:numId w:val="5"/>
        </w:numPr>
        <w:pBdr>
          <w:bottom w:val="single" w:sz="6" w:space="1" w:color="auto"/>
        </w:pBdr>
      </w:pPr>
      <w:r w:rsidRPr="008C1BE3">
        <w:t xml:space="preserve">Extremely inappropriate </w:t>
      </w:r>
      <w:r w:rsidRPr="008C1BE3">
        <w:rPr>
          <w:i/>
        </w:rPr>
        <w:t>(0)</w:t>
      </w:r>
    </w:p>
    <w:p w14:paraId="1D2695D5" w14:textId="77777777" w:rsidR="00402408" w:rsidRPr="008C1BE3" w:rsidRDefault="00402408" w:rsidP="00402408">
      <w:pPr>
        <w:numPr>
          <w:ilvl w:val="0"/>
          <w:numId w:val="5"/>
        </w:numPr>
        <w:pBdr>
          <w:bottom w:val="single" w:sz="6" w:space="1" w:color="auto"/>
        </w:pBdr>
      </w:pPr>
      <w:r w:rsidRPr="008C1BE3">
        <w:t xml:space="preserve">Very inappropriate </w:t>
      </w:r>
      <w:r w:rsidRPr="008C1BE3">
        <w:rPr>
          <w:i/>
        </w:rPr>
        <w:t>(1)</w:t>
      </w:r>
    </w:p>
    <w:p w14:paraId="6C4EE132" w14:textId="77777777" w:rsidR="00402408" w:rsidRPr="008C1BE3" w:rsidRDefault="00402408" w:rsidP="00402408">
      <w:pPr>
        <w:numPr>
          <w:ilvl w:val="0"/>
          <w:numId w:val="5"/>
        </w:numPr>
        <w:pBdr>
          <w:bottom w:val="single" w:sz="6" w:space="1" w:color="auto"/>
        </w:pBdr>
      </w:pPr>
      <w:r w:rsidRPr="008C1BE3">
        <w:t xml:space="preserve">Somewhat inappropriate </w:t>
      </w:r>
      <w:r w:rsidRPr="008C1BE3">
        <w:rPr>
          <w:i/>
        </w:rPr>
        <w:t>(2)</w:t>
      </w:r>
    </w:p>
    <w:p w14:paraId="29222CAF" w14:textId="77777777" w:rsidR="00402408" w:rsidRPr="008C1BE3" w:rsidRDefault="00402408" w:rsidP="00402408">
      <w:pPr>
        <w:numPr>
          <w:ilvl w:val="0"/>
          <w:numId w:val="5"/>
        </w:numPr>
        <w:pBdr>
          <w:bottom w:val="single" w:sz="6" w:space="1" w:color="auto"/>
        </w:pBdr>
      </w:pPr>
      <w:r w:rsidRPr="008C1BE3">
        <w:t xml:space="preserve">Somewhat appropriate </w:t>
      </w:r>
      <w:r w:rsidRPr="008C1BE3">
        <w:rPr>
          <w:i/>
        </w:rPr>
        <w:t>(3)</w:t>
      </w:r>
    </w:p>
    <w:p w14:paraId="1F18F03F" w14:textId="77777777" w:rsidR="00402408" w:rsidRPr="008C1BE3" w:rsidRDefault="00402408" w:rsidP="00402408">
      <w:pPr>
        <w:numPr>
          <w:ilvl w:val="0"/>
          <w:numId w:val="5"/>
        </w:numPr>
        <w:pBdr>
          <w:bottom w:val="single" w:sz="6" w:space="1" w:color="auto"/>
        </w:pBdr>
      </w:pPr>
      <w:r w:rsidRPr="008C1BE3">
        <w:t xml:space="preserve">Very appropriate </w:t>
      </w:r>
      <w:r w:rsidRPr="008C1BE3">
        <w:rPr>
          <w:i/>
        </w:rPr>
        <w:t>(4)</w:t>
      </w:r>
    </w:p>
    <w:p w14:paraId="1AC55CFB" w14:textId="2F335845" w:rsidR="00402408" w:rsidRPr="00824019" w:rsidRDefault="00402408" w:rsidP="00402408">
      <w:pPr>
        <w:numPr>
          <w:ilvl w:val="0"/>
          <w:numId w:val="5"/>
        </w:numPr>
        <w:pBdr>
          <w:bottom w:val="single" w:sz="6" w:space="1" w:color="auto"/>
        </w:pBdr>
      </w:pPr>
      <w:r w:rsidRPr="008C1BE3">
        <w:t xml:space="preserve">Extremely appropriate </w:t>
      </w:r>
      <w:r w:rsidRPr="008C1BE3">
        <w:rPr>
          <w:i/>
        </w:rPr>
        <w:t>(5)</w:t>
      </w:r>
    </w:p>
    <w:p w14:paraId="5FCE199E" w14:textId="77777777" w:rsidR="00824019" w:rsidRPr="00E7072E" w:rsidRDefault="00824019" w:rsidP="00824019">
      <w:pPr>
        <w:pBdr>
          <w:bottom w:val="single" w:sz="6" w:space="1" w:color="auto"/>
        </w:pBdr>
      </w:pPr>
    </w:p>
    <w:p w14:paraId="1422B872" w14:textId="41C8B4B7" w:rsidR="00402408" w:rsidRDefault="00402408" w:rsidP="00433C3F"/>
    <w:p w14:paraId="4BC9B928" w14:textId="14D103DB" w:rsidR="005A7A1B" w:rsidRPr="00940AAD" w:rsidRDefault="005A7A1B" w:rsidP="00433C3F">
      <w:pPr>
        <w:rPr>
          <w:b/>
          <w:color w:val="A6A6A6" w:themeColor="background1" w:themeShade="A6"/>
          <w:sz w:val="30"/>
        </w:rPr>
      </w:pPr>
      <w:r w:rsidRPr="00940AAD">
        <w:rPr>
          <w:b/>
          <w:color w:val="A6A6A6" w:themeColor="background1" w:themeShade="A6"/>
          <w:sz w:val="30"/>
        </w:rPr>
        <w:t>Cell phone and punishments</w:t>
      </w:r>
    </w:p>
    <w:p w14:paraId="18B620D6" w14:textId="1E16758E" w:rsidR="005A7A1B" w:rsidRDefault="005A7A1B" w:rsidP="00D16CDF"/>
    <w:p w14:paraId="02E28A03" w14:textId="33C1A519" w:rsidR="005A7A1B" w:rsidRDefault="005A7A1B" w:rsidP="005A7A1B">
      <w:pPr>
        <w:rPr>
          <w:lang w:val="en-US"/>
        </w:rPr>
      </w:pPr>
      <w:r w:rsidRPr="001366DE">
        <w:rPr>
          <w:i/>
          <w:lang w:val="en-US"/>
        </w:rPr>
        <w:t>Sce1</w:t>
      </w:r>
      <w:r w:rsidR="001366DE" w:rsidRPr="001366DE">
        <w:rPr>
          <w:i/>
          <w:lang w:val="en-US"/>
        </w:rPr>
        <w:t xml:space="preserve"> -</w:t>
      </w:r>
      <w:r w:rsidRPr="00F750F6">
        <w:rPr>
          <w:lang w:val="en-US"/>
        </w:rPr>
        <w:t xml:space="preserve"> Imagine a </w:t>
      </w:r>
      <w:r>
        <w:rPr>
          <w:lang w:val="en-US"/>
        </w:rPr>
        <w:t>classroom</w:t>
      </w:r>
      <w:r w:rsidRPr="00F750F6">
        <w:rPr>
          <w:lang w:val="en-US"/>
        </w:rPr>
        <w:t xml:space="preserve">. One of the </w:t>
      </w:r>
      <w:r>
        <w:rPr>
          <w:lang w:val="en-US"/>
        </w:rPr>
        <w:t xml:space="preserve">students </w:t>
      </w:r>
      <w:r w:rsidRPr="00246E6C">
        <w:rPr>
          <w:lang w:val="en-US"/>
        </w:rPr>
        <w:t>who is part of your</w:t>
      </w:r>
      <w:r w:rsidRPr="00246E6C">
        <w:rPr>
          <w:b/>
          <w:lang w:val="en-US"/>
        </w:rPr>
        <w:t xml:space="preserve"> </w:t>
      </w:r>
      <w:r w:rsidRPr="007F1475">
        <w:rPr>
          <w:b/>
          <w:highlight w:val="cyan"/>
          <w:lang w:val="en-US"/>
        </w:rPr>
        <w:t>friend</w:t>
      </w:r>
      <w:r w:rsidR="00CD30F7">
        <w:rPr>
          <w:b/>
          <w:lang w:val="en-US"/>
        </w:rPr>
        <w:t>s</w:t>
      </w:r>
      <w:r>
        <w:rPr>
          <w:b/>
          <w:lang w:val="en-US"/>
        </w:rPr>
        <w:t>/</w:t>
      </w:r>
      <w:r w:rsidRPr="007F1475">
        <w:rPr>
          <w:b/>
          <w:highlight w:val="yellow"/>
          <w:lang w:val="en-US"/>
        </w:rPr>
        <w:t>other</w:t>
      </w:r>
      <w:r w:rsidR="00CD30F7">
        <w:rPr>
          <w:b/>
          <w:lang w:val="en-US"/>
        </w:rPr>
        <w:t>s</w:t>
      </w:r>
      <w:r w:rsidRPr="00F750F6">
        <w:rPr>
          <w:lang w:val="en-US"/>
        </w:rPr>
        <w:t xml:space="preserve"> </w:t>
      </w:r>
      <w:r w:rsidRPr="00246E6C">
        <w:rPr>
          <w:lang w:val="en-US"/>
        </w:rPr>
        <w:t>group</w:t>
      </w:r>
      <w:r>
        <w:rPr>
          <w:lang w:val="en-US"/>
        </w:rPr>
        <w:t xml:space="preserve"> </w:t>
      </w:r>
      <w:r w:rsidRPr="00F750F6">
        <w:rPr>
          <w:lang w:val="en-US"/>
        </w:rPr>
        <w:t>(</w:t>
      </w:r>
      <w:commentRangeStart w:id="23"/>
      <w:ins w:id="24" w:author="Aron" w:date="2024-01-15T11:10:00Z">
        <w:r w:rsidR="009E243E" w:rsidRPr="00837715">
          <w:rPr>
            <w:b/>
            <w:bCs/>
            <w:highlight w:val="cyan"/>
            <w:lang w:val="en-US"/>
          </w:rPr>
          <w:t>Friend</w:t>
        </w:r>
        <w:r w:rsidR="00613D2B">
          <w:rPr>
            <w:b/>
            <w:bCs/>
            <w:lang w:val="en-US"/>
          </w:rPr>
          <w:t>/</w:t>
        </w:r>
        <w:r w:rsidR="00613D2B" w:rsidRPr="00837715">
          <w:rPr>
            <w:b/>
            <w:bCs/>
            <w:highlight w:val="yellow"/>
            <w:lang w:val="en-US"/>
          </w:rPr>
          <w:t>Student</w:t>
        </w:r>
        <w:commentRangeEnd w:id="23"/>
        <w:r w:rsidR="00613D2B" w:rsidRPr="00837715">
          <w:rPr>
            <w:rStyle w:val="CommentReference"/>
            <w:highlight w:val="yellow"/>
          </w:rPr>
          <w:commentReference w:id="23"/>
        </w:r>
        <w:r w:rsidR="009E243E" w:rsidRPr="00F750F6">
          <w:rPr>
            <w:b/>
            <w:bCs/>
            <w:lang w:val="en-US"/>
          </w:rPr>
          <w:t xml:space="preserve"> </w:t>
        </w:r>
      </w:ins>
      <w:r w:rsidRPr="00F750F6">
        <w:rPr>
          <w:b/>
          <w:bCs/>
          <w:lang w:val="en-US"/>
        </w:rPr>
        <w:t>A</w:t>
      </w:r>
      <w:r w:rsidRPr="00F750F6">
        <w:rPr>
          <w:lang w:val="en-US"/>
        </w:rPr>
        <w:t xml:space="preserve">) </w:t>
      </w:r>
      <w:r w:rsidR="00923A3A">
        <w:rPr>
          <w:lang w:val="en-US"/>
        </w:rPr>
        <w:t xml:space="preserve">uses his/her mobile </w:t>
      </w:r>
      <w:r w:rsidR="009A0C47">
        <w:rPr>
          <w:lang w:val="en-US"/>
        </w:rPr>
        <w:t>throughout</w:t>
      </w:r>
      <w:r w:rsidRPr="00F750F6">
        <w:rPr>
          <w:lang w:val="en-US"/>
        </w:rPr>
        <w:t xml:space="preserve"> the </w:t>
      </w:r>
      <w:r>
        <w:rPr>
          <w:lang w:val="en-US"/>
        </w:rPr>
        <w:t>lesson</w:t>
      </w:r>
      <w:r w:rsidR="00923A3A">
        <w:rPr>
          <w:lang w:val="en-US"/>
        </w:rPr>
        <w:t>, apparently to send text messages</w:t>
      </w:r>
      <w:r w:rsidRPr="00F750F6">
        <w:rPr>
          <w:lang w:val="en-US"/>
        </w:rPr>
        <w:t>.</w:t>
      </w:r>
    </w:p>
    <w:p w14:paraId="53C07456" w14:textId="193BE2EB" w:rsidR="009A0C47" w:rsidRDefault="009A0C47" w:rsidP="005A7A1B">
      <w:pPr>
        <w:rPr>
          <w:lang w:val="en-US"/>
        </w:rPr>
      </w:pPr>
    </w:p>
    <w:p w14:paraId="0367A68D" w14:textId="7B6CD1DD" w:rsidR="009A0C47" w:rsidRPr="009A0C47" w:rsidRDefault="009A0C47" w:rsidP="009A0C47">
      <w:pPr>
        <w:rPr>
          <w:lang w:val="en-US"/>
        </w:rPr>
      </w:pPr>
      <w:r w:rsidRPr="009A0C47">
        <w:rPr>
          <w:i/>
          <w:lang w:val="en-US"/>
        </w:rPr>
        <w:t>Sce1AApp -</w:t>
      </w:r>
      <w:r w:rsidRPr="009A0C47">
        <w:rPr>
          <w:lang w:val="en-US"/>
        </w:rPr>
        <w:t xml:space="preserve"> How appropriate is it for </w:t>
      </w:r>
      <w:ins w:id="26" w:author="Aron" w:date="2024-01-15T11:11:00Z">
        <w:r w:rsidR="00D36AC4" w:rsidRPr="00837715">
          <w:rPr>
            <w:highlight w:val="cyan"/>
            <w:lang w:val="en-US"/>
          </w:rPr>
          <w:t>Friend</w:t>
        </w:r>
        <w:r w:rsidR="00D36AC4">
          <w:rPr>
            <w:lang w:val="en-US"/>
          </w:rPr>
          <w:t>/</w:t>
        </w:r>
        <w:r w:rsidR="00D36AC4" w:rsidRPr="00837715">
          <w:rPr>
            <w:highlight w:val="yellow"/>
            <w:lang w:val="en-US"/>
          </w:rPr>
          <w:t>Student</w:t>
        </w:r>
        <w:r w:rsidR="00D36AC4" w:rsidRPr="009A0C47">
          <w:rPr>
            <w:lang w:val="en-US"/>
          </w:rPr>
          <w:t xml:space="preserve"> </w:t>
        </w:r>
      </w:ins>
      <w:r w:rsidRPr="009A0C47">
        <w:rPr>
          <w:lang w:val="en-US"/>
        </w:rPr>
        <w:t>A to</w:t>
      </w:r>
      <w:r w:rsidR="00923A3A">
        <w:rPr>
          <w:lang w:val="en-US"/>
        </w:rPr>
        <w:t xml:space="preserve"> use</w:t>
      </w:r>
      <w:r>
        <w:rPr>
          <w:lang w:val="en-US"/>
        </w:rPr>
        <w:t xml:space="preserve"> his/her mobile phone during the lesson</w:t>
      </w:r>
      <w:r w:rsidR="00C17123">
        <w:rPr>
          <w:lang w:val="en-US"/>
        </w:rPr>
        <w:t>?</w:t>
      </w:r>
    </w:p>
    <w:p w14:paraId="0DB55722" w14:textId="77777777" w:rsidR="00C17123" w:rsidRPr="008C1BE3" w:rsidRDefault="00C17123" w:rsidP="00C17123">
      <w:pPr>
        <w:numPr>
          <w:ilvl w:val="0"/>
          <w:numId w:val="5"/>
        </w:numPr>
        <w:pBdr>
          <w:bottom w:val="single" w:sz="6" w:space="1" w:color="auto"/>
        </w:pBdr>
      </w:pPr>
      <w:r w:rsidRPr="008C1BE3">
        <w:t xml:space="preserve">Extremely inappropriate </w:t>
      </w:r>
      <w:r w:rsidRPr="008C1BE3">
        <w:rPr>
          <w:i/>
        </w:rPr>
        <w:t>(0)</w:t>
      </w:r>
    </w:p>
    <w:p w14:paraId="00DC62B6" w14:textId="77777777" w:rsidR="00C17123" w:rsidRPr="008C1BE3" w:rsidRDefault="00C17123" w:rsidP="00C17123">
      <w:pPr>
        <w:numPr>
          <w:ilvl w:val="0"/>
          <w:numId w:val="5"/>
        </w:numPr>
        <w:pBdr>
          <w:bottom w:val="single" w:sz="6" w:space="1" w:color="auto"/>
        </w:pBdr>
      </w:pPr>
      <w:r w:rsidRPr="008C1BE3">
        <w:t xml:space="preserve">Very inappropriate </w:t>
      </w:r>
      <w:r w:rsidRPr="008C1BE3">
        <w:rPr>
          <w:i/>
        </w:rPr>
        <w:t>(1)</w:t>
      </w:r>
    </w:p>
    <w:p w14:paraId="21C38BCD" w14:textId="77777777" w:rsidR="00C17123" w:rsidRPr="008C1BE3" w:rsidRDefault="00C17123" w:rsidP="00C17123">
      <w:pPr>
        <w:numPr>
          <w:ilvl w:val="0"/>
          <w:numId w:val="5"/>
        </w:numPr>
        <w:pBdr>
          <w:bottom w:val="single" w:sz="6" w:space="1" w:color="auto"/>
        </w:pBdr>
      </w:pPr>
      <w:r w:rsidRPr="008C1BE3">
        <w:t xml:space="preserve">Somewhat inappropriate </w:t>
      </w:r>
      <w:r w:rsidRPr="008C1BE3">
        <w:rPr>
          <w:i/>
        </w:rPr>
        <w:t>(2)</w:t>
      </w:r>
    </w:p>
    <w:p w14:paraId="65D70D57" w14:textId="77777777" w:rsidR="00C17123" w:rsidRPr="008C1BE3" w:rsidRDefault="00C17123" w:rsidP="00C17123">
      <w:pPr>
        <w:numPr>
          <w:ilvl w:val="0"/>
          <w:numId w:val="5"/>
        </w:numPr>
        <w:pBdr>
          <w:bottom w:val="single" w:sz="6" w:space="1" w:color="auto"/>
        </w:pBdr>
      </w:pPr>
      <w:r w:rsidRPr="008C1BE3">
        <w:t xml:space="preserve">Somewhat appropriate </w:t>
      </w:r>
      <w:r w:rsidRPr="008C1BE3">
        <w:rPr>
          <w:i/>
        </w:rPr>
        <w:t>(3)</w:t>
      </w:r>
    </w:p>
    <w:p w14:paraId="0627AE18" w14:textId="77777777" w:rsidR="00C17123" w:rsidRPr="008C1BE3" w:rsidRDefault="00C17123" w:rsidP="00C17123">
      <w:pPr>
        <w:numPr>
          <w:ilvl w:val="0"/>
          <w:numId w:val="5"/>
        </w:numPr>
        <w:pBdr>
          <w:bottom w:val="single" w:sz="6" w:space="1" w:color="auto"/>
        </w:pBdr>
      </w:pPr>
      <w:r w:rsidRPr="008C1BE3">
        <w:t xml:space="preserve">Very appropriate </w:t>
      </w:r>
      <w:r w:rsidRPr="008C1BE3">
        <w:rPr>
          <w:i/>
        </w:rPr>
        <w:t>(4)</w:t>
      </w:r>
    </w:p>
    <w:p w14:paraId="3B4E84AB" w14:textId="4E446591" w:rsidR="00C17123" w:rsidRPr="00C17123" w:rsidRDefault="00C17123" w:rsidP="00C17123">
      <w:pPr>
        <w:numPr>
          <w:ilvl w:val="0"/>
          <w:numId w:val="5"/>
        </w:numPr>
        <w:pBdr>
          <w:bottom w:val="single" w:sz="6" w:space="1" w:color="auto"/>
        </w:pBdr>
      </w:pPr>
      <w:r w:rsidRPr="008C1BE3">
        <w:t xml:space="preserve">Extremely appropriate </w:t>
      </w:r>
      <w:r w:rsidRPr="008C1BE3">
        <w:rPr>
          <w:i/>
        </w:rPr>
        <w:t>(5)</w:t>
      </w:r>
    </w:p>
    <w:p w14:paraId="30F95686" w14:textId="77777777" w:rsidR="00C17123" w:rsidRPr="00824019" w:rsidRDefault="00C17123" w:rsidP="00C17123">
      <w:pPr>
        <w:pBdr>
          <w:bottom w:val="single" w:sz="6" w:space="1" w:color="auto"/>
        </w:pBdr>
      </w:pPr>
    </w:p>
    <w:p w14:paraId="4BA73B2F" w14:textId="77777777" w:rsidR="006445A4" w:rsidRDefault="006445A4" w:rsidP="006445A4"/>
    <w:p w14:paraId="699657A8" w14:textId="3E414DCB" w:rsidR="006445A4" w:rsidRPr="006445A4" w:rsidRDefault="006445A4" w:rsidP="006445A4">
      <w:pPr>
        <w:rPr>
          <w:lang w:val="en-US"/>
        </w:rPr>
      </w:pPr>
      <w:r w:rsidRPr="00C130B1">
        <w:rPr>
          <w:i/>
        </w:rPr>
        <w:t>S</w:t>
      </w:r>
      <w:r>
        <w:rPr>
          <w:i/>
        </w:rPr>
        <w:t>ce1A</w:t>
      </w:r>
      <w:r w:rsidRPr="00C130B1">
        <w:rPr>
          <w:i/>
        </w:rPr>
        <w:t>Feel</w:t>
      </w:r>
      <w:r>
        <w:rPr>
          <w:i/>
        </w:rPr>
        <w:t xml:space="preserve"> </w:t>
      </w:r>
      <w:r w:rsidRPr="00C130B1">
        <w:t xml:space="preserve">- </w:t>
      </w:r>
      <w:r w:rsidRPr="00C130B1">
        <w:rPr>
          <w:lang w:val="en-US"/>
        </w:rPr>
        <w:t xml:space="preserve">How do you feel about </w:t>
      </w:r>
      <w:ins w:id="27" w:author="Aron" w:date="2024-01-15T11:11:00Z">
        <w:r w:rsidR="00112D1F" w:rsidRPr="00C507DD">
          <w:rPr>
            <w:highlight w:val="cyan"/>
            <w:lang w:val="en-US"/>
          </w:rPr>
          <w:t>Friend</w:t>
        </w:r>
        <w:r w:rsidR="00112D1F">
          <w:rPr>
            <w:lang w:val="en-US"/>
          </w:rPr>
          <w:t>/</w:t>
        </w:r>
        <w:r w:rsidR="00112D1F" w:rsidRPr="00C507DD">
          <w:rPr>
            <w:highlight w:val="yellow"/>
            <w:lang w:val="en-US"/>
          </w:rPr>
          <w:t>Student</w:t>
        </w:r>
        <w:r w:rsidR="00112D1F" w:rsidDel="00112D1F">
          <w:rPr>
            <w:lang w:val="en-US"/>
          </w:rPr>
          <w:t xml:space="preserve"> </w:t>
        </w:r>
      </w:ins>
      <w:r>
        <w:rPr>
          <w:lang w:val="en-US"/>
        </w:rPr>
        <w:t xml:space="preserve">A’s </w:t>
      </w:r>
      <w:r w:rsidRPr="00C130B1">
        <w:rPr>
          <w:lang w:val="en-US"/>
        </w:rPr>
        <w:t xml:space="preserve">behavior? </w:t>
      </w:r>
      <w:r w:rsidRPr="006445A4">
        <w:rPr>
          <w:lang w:val="en-US"/>
        </w:rPr>
        <w:t xml:space="preserve">(check all that apply) </w:t>
      </w:r>
    </w:p>
    <w:p w14:paraId="47ADC337" w14:textId="77777777" w:rsidR="006445A4" w:rsidRDefault="006445A4" w:rsidP="006445A4">
      <w:pPr>
        <w:pStyle w:val="ListParagraph"/>
        <w:keepNext/>
        <w:numPr>
          <w:ilvl w:val="0"/>
          <w:numId w:val="11"/>
        </w:numPr>
        <w:jc w:val="both"/>
      </w:pPr>
      <w:r>
        <w:t xml:space="preserve">Happy </w:t>
      </w:r>
      <w:r w:rsidRPr="00371F6F">
        <w:rPr>
          <w:i/>
        </w:rPr>
        <w:t>(</w:t>
      </w:r>
      <w:r>
        <w:rPr>
          <w:i/>
        </w:rPr>
        <w:t>1</w:t>
      </w:r>
      <w:r w:rsidRPr="00371F6F">
        <w:rPr>
          <w:i/>
        </w:rPr>
        <w:t>)</w:t>
      </w:r>
    </w:p>
    <w:p w14:paraId="7026E022" w14:textId="77777777" w:rsidR="006445A4" w:rsidRDefault="006445A4" w:rsidP="006445A4">
      <w:pPr>
        <w:pStyle w:val="ListParagraph"/>
        <w:keepNext/>
        <w:numPr>
          <w:ilvl w:val="0"/>
          <w:numId w:val="11"/>
        </w:numPr>
        <w:jc w:val="both"/>
      </w:pPr>
      <w:r>
        <w:t xml:space="preserve">Sad </w:t>
      </w:r>
      <w:r w:rsidRPr="00371F6F">
        <w:rPr>
          <w:i/>
        </w:rPr>
        <w:t>(</w:t>
      </w:r>
      <w:r>
        <w:rPr>
          <w:i/>
        </w:rPr>
        <w:t>2</w:t>
      </w:r>
      <w:r w:rsidRPr="00371F6F">
        <w:rPr>
          <w:i/>
        </w:rPr>
        <w:t>)</w:t>
      </w:r>
    </w:p>
    <w:p w14:paraId="1E715950" w14:textId="77777777" w:rsidR="006445A4" w:rsidRDefault="006445A4" w:rsidP="006445A4">
      <w:pPr>
        <w:pStyle w:val="ListParagraph"/>
        <w:keepNext/>
        <w:numPr>
          <w:ilvl w:val="0"/>
          <w:numId w:val="11"/>
        </w:numPr>
        <w:jc w:val="both"/>
      </w:pPr>
      <w:r>
        <w:t xml:space="preserve">Surprised </w:t>
      </w:r>
      <w:r w:rsidRPr="00371F6F">
        <w:rPr>
          <w:i/>
        </w:rPr>
        <w:t>(</w:t>
      </w:r>
      <w:r>
        <w:rPr>
          <w:i/>
        </w:rPr>
        <w:t>3</w:t>
      </w:r>
      <w:r w:rsidRPr="00371F6F">
        <w:rPr>
          <w:i/>
        </w:rPr>
        <w:t>)</w:t>
      </w:r>
    </w:p>
    <w:p w14:paraId="7D7C0755" w14:textId="77777777" w:rsidR="006445A4" w:rsidRDefault="006445A4" w:rsidP="006445A4">
      <w:pPr>
        <w:pStyle w:val="ListParagraph"/>
        <w:keepNext/>
        <w:numPr>
          <w:ilvl w:val="0"/>
          <w:numId w:val="11"/>
        </w:numPr>
        <w:jc w:val="both"/>
      </w:pPr>
      <w:r>
        <w:t xml:space="preserve">Afraid </w:t>
      </w:r>
      <w:r w:rsidRPr="00371F6F">
        <w:rPr>
          <w:i/>
        </w:rPr>
        <w:t>(</w:t>
      </w:r>
      <w:r>
        <w:rPr>
          <w:i/>
        </w:rPr>
        <w:t>4</w:t>
      </w:r>
      <w:r w:rsidRPr="00371F6F">
        <w:rPr>
          <w:i/>
        </w:rPr>
        <w:t>)</w:t>
      </w:r>
    </w:p>
    <w:p w14:paraId="1A324DB4" w14:textId="77777777" w:rsidR="006445A4" w:rsidRDefault="006445A4" w:rsidP="006445A4">
      <w:pPr>
        <w:pStyle w:val="ListParagraph"/>
        <w:keepNext/>
        <w:numPr>
          <w:ilvl w:val="0"/>
          <w:numId w:val="11"/>
        </w:numPr>
        <w:jc w:val="both"/>
      </w:pPr>
      <w:r>
        <w:t xml:space="preserve">Disgusted </w:t>
      </w:r>
      <w:r w:rsidRPr="00371F6F">
        <w:rPr>
          <w:i/>
        </w:rPr>
        <w:t>(</w:t>
      </w:r>
      <w:r>
        <w:rPr>
          <w:i/>
        </w:rPr>
        <w:t>5)</w:t>
      </w:r>
    </w:p>
    <w:p w14:paraId="16DBB5C1" w14:textId="77777777" w:rsidR="006445A4" w:rsidRDefault="006445A4" w:rsidP="006445A4">
      <w:pPr>
        <w:pStyle w:val="ListParagraph"/>
        <w:keepNext/>
        <w:numPr>
          <w:ilvl w:val="0"/>
          <w:numId w:val="11"/>
        </w:numPr>
        <w:jc w:val="both"/>
      </w:pPr>
      <w:r>
        <w:t xml:space="preserve">Angry </w:t>
      </w:r>
      <w:r w:rsidRPr="00371F6F">
        <w:rPr>
          <w:i/>
        </w:rPr>
        <w:t>(</w:t>
      </w:r>
      <w:r>
        <w:rPr>
          <w:i/>
        </w:rPr>
        <w:t>6</w:t>
      </w:r>
      <w:r w:rsidRPr="00371F6F">
        <w:rPr>
          <w:i/>
        </w:rPr>
        <w:t>)</w:t>
      </w:r>
    </w:p>
    <w:p w14:paraId="05D86BE8" w14:textId="77777777" w:rsidR="006445A4" w:rsidRPr="00DE6B26" w:rsidRDefault="006445A4" w:rsidP="006445A4">
      <w:pPr>
        <w:pStyle w:val="ListParagraph"/>
        <w:keepNext/>
        <w:numPr>
          <w:ilvl w:val="0"/>
          <w:numId w:val="11"/>
        </w:numPr>
        <w:jc w:val="both"/>
      </w:pPr>
      <w:r>
        <w:t xml:space="preserve">Satisfied </w:t>
      </w:r>
      <w:r w:rsidRPr="00371F6F">
        <w:rPr>
          <w:i/>
        </w:rPr>
        <w:t>(</w:t>
      </w:r>
      <w:r>
        <w:rPr>
          <w:i/>
        </w:rPr>
        <w:t>7</w:t>
      </w:r>
      <w:r w:rsidRPr="00371F6F">
        <w:rPr>
          <w:i/>
        </w:rPr>
        <w:t>)</w:t>
      </w:r>
    </w:p>
    <w:p w14:paraId="5AB05EFF" w14:textId="77777777" w:rsidR="006445A4" w:rsidRDefault="006445A4" w:rsidP="006445A4">
      <w:pPr>
        <w:pStyle w:val="ListParagraph"/>
        <w:keepNext/>
        <w:numPr>
          <w:ilvl w:val="0"/>
          <w:numId w:val="11"/>
        </w:numPr>
        <w:jc w:val="both"/>
      </w:pPr>
      <w:r>
        <w:t xml:space="preserve">Another positive emotion </w:t>
      </w:r>
      <w:r w:rsidRPr="00371F6F">
        <w:rPr>
          <w:i/>
        </w:rPr>
        <w:t>(</w:t>
      </w:r>
      <w:r>
        <w:rPr>
          <w:i/>
        </w:rPr>
        <w:t>8</w:t>
      </w:r>
      <w:r w:rsidRPr="00371F6F">
        <w:rPr>
          <w:i/>
        </w:rPr>
        <w:t>)</w:t>
      </w:r>
    </w:p>
    <w:p w14:paraId="3B3953EC" w14:textId="77777777" w:rsidR="006445A4" w:rsidRDefault="006445A4" w:rsidP="006445A4">
      <w:pPr>
        <w:pStyle w:val="ListParagraph"/>
        <w:keepNext/>
        <w:numPr>
          <w:ilvl w:val="0"/>
          <w:numId w:val="11"/>
        </w:numPr>
        <w:jc w:val="both"/>
      </w:pPr>
      <w:r>
        <w:t xml:space="preserve">Another negative emotion </w:t>
      </w:r>
      <w:r w:rsidRPr="00371F6F">
        <w:rPr>
          <w:i/>
        </w:rPr>
        <w:t>(</w:t>
      </w:r>
      <w:r>
        <w:rPr>
          <w:i/>
        </w:rPr>
        <w:t>9</w:t>
      </w:r>
      <w:r w:rsidRPr="00371F6F">
        <w:rPr>
          <w:i/>
        </w:rPr>
        <w:t>)</w:t>
      </w:r>
    </w:p>
    <w:p w14:paraId="47D541E6" w14:textId="634C3B99" w:rsidR="005A7A1B" w:rsidRDefault="005A7A1B" w:rsidP="005A7A1B">
      <w:pPr>
        <w:pBdr>
          <w:bottom w:val="single" w:sz="6" w:space="1" w:color="auto"/>
        </w:pBdr>
      </w:pPr>
    </w:p>
    <w:p w14:paraId="60E40638" w14:textId="26CF6DAF" w:rsidR="0002513A" w:rsidRDefault="0002513A" w:rsidP="005A7A1B"/>
    <w:p w14:paraId="25D3C547" w14:textId="0330FA1A" w:rsidR="00C00655" w:rsidRPr="00C00655" w:rsidRDefault="00C00655" w:rsidP="00C00655">
      <w:pPr>
        <w:rPr>
          <w:lang w:val="en-US"/>
        </w:rPr>
      </w:pPr>
      <w:r w:rsidRPr="00C00655">
        <w:rPr>
          <w:i/>
          <w:lang w:val="en-US"/>
        </w:rPr>
        <w:t>Sce1BCDEInfo</w:t>
      </w:r>
      <w:r>
        <w:rPr>
          <w:lang w:val="en-US"/>
        </w:rPr>
        <w:t xml:space="preserve"> </w:t>
      </w:r>
      <w:ins w:id="28" w:author="Aron" w:date="2024-01-15T11:12:00Z">
        <w:r w:rsidR="00112D1F">
          <w:rPr>
            <w:lang w:val="en-US"/>
          </w:rPr>
          <w:t>–</w:t>
        </w:r>
      </w:ins>
      <w:r w:rsidRPr="00C00655">
        <w:rPr>
          <w:lang w:val="en-US"/>
        </w:rPr>
        <w:t xml:space="preserve"> </w:t>
      </w:r>
      <w:ins w:id="29" w:author="Aron" w:date="2024-01-15T11:12:00Z">
        <w:r w:rsidR="00112D1F">
          <w:rPr>
            <w:lang w:val="en-US"/>
          </w:rPr>
          <w:t>Friend</w:t>
        </w:r>
      </w:ins>
      <w:ins w:id="30" w:author="Aron" w:date="2024-01-15T11:20:00Z">
        <w:r w:rsidR="00636FD6">
          <w:rPr>
            <w:lang w:val="en-US"/>
          </w:rPr>
          <w:t>s</w:t>
        </w:r>
      </w:ins>
      <w:ins w:id="31" w:author="Aron" w:date="2024-01-15T11:12:00Z">
        <w:r w:rsidR="00112D1F" w:rsidRPr="00C00655">
          <w:rPr>
            <w:lang w:val="en-US"/>
          </w:rPr>
          <w:t xml:space="preserve"> </w:t>
        </w:r>
      </w:ins>
      <w:r w:rsidRPr="00C00655">
        <w:rPr>
          <w:lang w:val="en-US"/>
        </w:rPr>
        <w:t>B, C, D and E</w:t>
      </w:r>
      <w:r w:rsidR="00A80825">
        <w:rPr>
          <w:lang w:val="en-US"/>
        </w:rPr>
        <w:t xml:space="preserve">, all </w:t>
      </w:r>
      <w:ins w:id="32" w:author="Aron" w:date="2024-01-15T11:12:00Z">
        <w:r w:rsidR="00112D1F">
          <w:rPr>
            <w:lang w:val="en-US"/>
          </w:rPr>
          <w:t xml:space="preserve">students who are </w:t>
        </w:r>
      </w:ins>
      <w:r w:rsidR="00A80825">
        <w:rPr>
          <w:lang w:val="en-US"/>
        </w:rPr>
        <w:t xml:space="preserve">a </w:t>
      </w:r>
      <w:r w:rsidR="00A80825" w:rsidRPr="00A80825">
        <w:rPr>
          <w:b/>
          <w:lang w:val="en-US"/>
        </w:rPr>
        <w:t xml:space="preserve">part of your </w:t>
      </w:r>
      <w:proofErr w:type="gramStart"/>
      <w:r w:rsidR="00A80825" w:rsidRPr="00A80825">
        <w:rPr>
          <w:b/>
          <w:lang w:val="en-US"/>
        </w:rPr>
        <w:t>friend</w:t>
      </w:r>
      <w:r w:rsidR="0016001B">
        <w:rPr>
          <w:b/>
          <w:lang w:val="en-US"/>
        </w:rPr>
        <w:t>s</w:t>
      </w:r>
      <w:proofErr w:type="gramEnd"/>
      <w:r w:rsidR="00A80825" w:rsidRPr="00A80825">
        <w:rPr>
          <w:b/>
          <w:lang w:val="en-US"/>
        </w:rPr>
        <w:t xml:space="preserve"> group</w:t>
      </w:r>
      <w:r w:rsidR="00A80825">
        <w:rPr>
          <w:lang w:val="en-US"/>
        </w:rPr>
        <w:t>,</w:t>
      </w:r>
      <w:r w:rsidRPr="00C00655">
        <w:rPr>
          <w:lang w:val="en-US"/>
        </w:rPr>
        <w:t xml:space="preserve"> think it is bad behavior to </w:t>
      </w:r>
      <w:r w:rsidR="00D4153B">
        <w:rPr>
          <w:lang w:val="en-US"/>
        </w:rPr>
        <w:t xml:space="preserve">consistently </w:t>
      </w:r>
      <w:r w:rsidR="00C0187B">
        <w:rPr>
          <w:lang w:val="en-US"/>
        </w:rPr>
        <w:t xml:space="preserve">use mobile phones during a </w:t>
      </w:r>
      <w:r w:rsidR="00D4153B">
        <w:rPr>
          <w:lang w:val="en-US"/>
        </w:rPr>
        <w:t>lesson</w:t>
      </w:r>
      <w:r w:rsidRPr="00C00655">
        <w:rPr>
          <w:lang w:val="en-US"/>
        </w:rPr>
        <w:t xml:space="preserve">, but they react in different ways. </w:t>
      </w:r>
    </w:p>
    <w:p w14:paraId="7EAF9628" w14:textId="6F8ACFA9" w:rsidR="0002513A" w:rsidRDefault="0002513A" w:rsidP="005A7A1B">
      <w:pPr>
        <w:pBdr>
          <w:bottom w:val="single" w:sz="6" w:space="1" w:color="auto"/>
        </w:pBdr>
      </w:pPr>
    </w:p>
    <w:p w14:paraId="5FC30B6B" w14:textId="5899EF1F" w:rsidR="000F0FAC" w:rsidRDefault="000F0FAC" w:rsidP="005A7A1B"/>
    <w:p w14:paraId="5CD58894" w14:textId="104F074E" w:rsidR="000F0FAC" w:rsidRDefault="000F0FAC" w:rsidP="000F0FAC">
      <w:pPr>
        <w:rPr>
          <w:b/>
          <w:bCs/>
          <w:lang w:val="en-US"/>
        </w:rPr>
      </w:pPr>
      <w:r w:rsidRPr="000F0FAC">
        <w:rPr>
          <w:i/>
          <w:lang w:val="en-US"/>
        </w:rPr>
        <w:t>Sce1CInfo -</w:t>
      </w:r>
      <w:r>
        <w:rPr>
          <w:lang w:val="en-US"/>
        </w:rPr>
        <w:t xml:space="preserve"> </w:t>
      </w:r>
      <w:ins w:id="33" w:author="Aron" w:date="2024-01-15T11:12:00Z">
        <w:r w:rsidR="00112D1F">
          <w:rPr>
            <w:b/>
            <w:bCs/>
            <w:lang w:val="en-US"/>
          </w:rPr>
          <w:t>Friend</w:t>
        </w:r>
        <w:r w:rsidR="00112D1F" w:rsidRPr="000F0FAC">
          <w:rPr>
            <w:b/>
            <w:bCs/>
            <w:lang w:val="en-US"/>
          </w:rPr>
          <w:t xml:space="preserve"> </w:t>
        </w:r>
      </w:ins>
      <w:r w:rsidRPr="000F0FAC">
        <w:rPr>
          <w:b/>
          <w:bCs/>
          <w:lang w:val="en-US"/>
        </w:rPr>
        <w:t xml:space="preserve">C makes an angry remark to </w:t>
      </w:r>
      <w:ins w:id="34" w:author="Aron" w:date="2024-01-15T11:12:00Z">
        <w:r w:rsidR="00112D1F" w:rsidRPr="00837715">
          <w:rPr>
            <w:b/>
            <w:highlight w:val="cyan"/>
            <w:lang w:val="en-US"/>
          </w:rPr>
          <w:t>Friend</w:t>
        </w:r>
        <w:r w:rsidR="00112D1F" w:rsidRPr="00837715">
          <w:rPr>
            <w:b/>
            <w:lang w:val="en-US"/>
          </w:rPr>
          <w:t>/</w:t>
        </w:r>
        <w:r w:rsidR="00112D1F" w:rsidRPr="00837715">
          <w:rPr>
            <w:b/>
            <w:highlight w:val="yellow"/>
            <w:lang w:val="en-US"/>
          </w:rPr>
          <w:t>Student</w:t>
        </w:r>
        <w:r w:rsidR="00112D1F" w:rsidDel="00112D1F">
          <w:rPr>
            <w:b/>
            <w:bCs/>
            <w:lang w:val="en-US"/>
          </w:rPr>
          <w:t xml:space="preserve"> </w:t>
        </w:r>
      </w:ins>
      <w:r w:rsidRPr="000F0FAC">
        <w:rPr>
          <w:b/>
          <w:bCs/>
          <w:lang w:val="en-US"/>
        </w:rPr>
        <w:t xml:space="preserve">A about the </w:t>
      </w:r>
      <w:r w:rsidR="004E7BBC">
        <w:rPr>
          <w:b/>
          <w:bCs/>
          <w:lang w:val="en-US"/>
        </w:rPr>
        <w:t>messaging</w:t>
      </w:r>
      <w:r w:rsidRPr="000F0FAC">
        <w:rPr>
          <w:b/>
          <w:bCs/>
          <w:lang w:val="en-US"/>
        </w:rPr>
        <w:t xml:space="preserve">. </w:t>
      </w:r>
    </w:p>
    <w:p w14:paraId="1AFA89DB" w14:textId="188766F6" w:rsidR="00446F12" w:rsidRDefault="00446F12" w:rsidP="000F0FAC">
      <w:pPr>
        <w:rPr>
          <w:lang w:val="en-US"/>
        </w:rPr>
      </w:pPr>
    </w:p>
    <w:p w14:paraId="1D859B06" w14:textId="41CDE5A6" w:rsidR="00446F12" w:rsidRPr="000F0FAC" w:rsidRDefault="00446F12" w:rsidP="000F0FAC">
      <w:pPr>
        <w:rPr>
          <w:lang w:val="en-US"/>
        </w:rPr>
      </w:pPr>
      <w:r w:rsidRPr="00446F12">
        <w:rPr>
          <w:i/>
          <w:lang w:val="en-US"/>
        </w:rPr>
        <w:t>Sce1CApp -</w:t>
      </w:r>
      <w:r>
        <w:rPr>
          <w:lang w:val="en-US"/>
        </w:rPr>
        <w:t xml:space="preserve"> </w:t>
      </w:r>
      <w:r w:rsidRPr="00446F12">
        <w:rPr>
          <w:lang w:val="en-US"/>
        </w:rPr>
        <w:t xml:space="preserve">How appropriate would it be for </w:t>
      </w:r>
      <w:ins w:id="35" w:author="Aron" w:date="2024-01-15T11:12:00Z">
        <w:r w:rsidR="00A13C96">
          <w:rPr>
            <w:lang w:val="en-US"/>
          </w:rPr>
          <w:t>Friend</w:t>
        </w:r>
        <w:r w:rsidR="00A13C96" w:rsidRPr="00446F12">
          <w:rPr>
            <w:lang w:val="en-US"/>
          </w:rPr>
          <w:t xml:space="preserve"> </w:t>
        </w:r>
      </w:ins>
      <w:r w:rsidRPr="00446F12">
        <w:rPr>
          <w:lang w:val="en-US"/>
        </w:rPr>
        <w:t xml:space="preserve">C to react in this way? </w:t>
      </w:r>
    </w:p>
    <w:p w14:paraId="7D86653F" w14:textId="77777777" w:rsidR="004E7BBC" w:rsidRPr="008C1BE3" w:rsidRDefault="004E7BBC" w:rsidP="004E7BBC">
      <w:pPr>
        <w:numPr>
          <w:ilvl w:val="0"/>
          <w:numId w:val="5"/>
        </w:numPr>
        <w:pBdr>
          <w:bottom w:val="single" w:sz="6" w:space="1" w:color="auto"/>
        </w:pBdr>
      </w:pPr>
      <w:r w:rsidRPr="008C1BE3">
        <w:t xml:space="preserve">Extremely inappropriate </w:t>
      </w:r>
      <w:r w:rsidRPr="008C1BE3">
        <w:rPr>
          <w:i/>
        </w:rPr>
        <w:t>(0)</w:t>
      </w:r>
    </w:p>
    <w:p w14:paraId="27E71D85" w14:textId="77777777" w:rsidR="004E7BBC" w:rsidRPr="008C1BE3" w:rsidRDefault="004E7BBC" w:rsidP="004E7BBC">
      <w:pPr>
        <w:numPr>
          <w:ilvl w:val="0"/>
          <w:numId w:val="5"/>
        </w:numPr>
        <w:pBdr>
          <w:bottom w:val="single" w:sz="6" w:space="1" w:color="auto"/>
        </w:pBdr>
      </w:pPr>
      <w:r w:rsidRPr="008C1BE3">
        <w:t xml:space="preserve">Very inappropriate </w:t>
      </w:r>
      <w:r w:rsidRPr="008C1BE3">
        <w:rPr>
          <w:i/>
        </w:rPr>
        <w:t>(1)</w:t>
      </w:r>
    </w:p>
    <w:p w14:paraId="68644610" w14:textId="77777777" w:rsidR="004E7BBC" w:rsidRPr="008C1BE3" w:rsidRDefault="004E7BBC" w:rsidP="004E7BBC">
      <w:pPr>
        <w:numPr>
          <w:ilvl w:val="0"/>
          <w:numId w:val="5"/>
        </w:numPr>
        <w:pBdr>
          <w:bottom w:val="single" w:sz="6" w:space="1" w:color="auto"/>
        </w:pBdr>
      </w:pPr>
      <w:r w:rsidRPr="008C1BE3">
        <w:t xml:space="preserve">Somewhat inappropriate </w:t>
      </w:r>
      <w:r w:rsidRPr="008C1BE3">
        <w:rPr>
          <w:i/>
        </w:rPr>
        <w:t>(2)</w:t>
      </w:r>
    </w:p>
    <w:p w14:paraId="69E0D057" w14:textId="77777777" w:rsidR="004E7BBC" w:rsidRPr="008C1BE3" w:rsidRDefault="004E7BBC" w:rsidP="004E7BBC">
      <w:pPr>
        <w:numPr>
          <w:ilvl w:val="0"/>
          <w:numId w:val="5"/>
        </w:numPr>
        <w:pBdr>
          <w:bottom w:val="single" w:sz="6" w:space="1" w:color="auto"/>
        </w:pBdr>
      </w:pPr>
      <w:r w:rsidRPr="008C1BE3">
        <w:t xml:space="preserve">Somewhat appropriate </w:t>
      </w:r>
      <w:r w:rsidRPr="008C1BE3">
        <w:rPr>
          <w:i/>
        </w:rPr>
        <w:t>(3)</w:t>
      </w:r>
    </w:p>
    <w:p w14:paraId="70A59576" w14:textId="77777777" w:rsidR="004E7BBC" w:rsidRPr="008C1BE3" w:rsidRDefault="004E7BBC" w:rsidP="004E7BBC">
      <w:pPr>
        <w:numPr>
          <w:ilvl w:val="0"/>
          <w:numId w:val="5"/>
        </w:numPr>
        <w:pBdr>
          <w:bottom w:val="single" w:sz="6" w:space="1" w:color="auto"/>
        </w:pBdr>
      </w:pPr>
      <w:r w:rsidRPr="008C1BE3">
        <w:t xml:space="preserve">Very appropriate </w:t>
      </w:r>
      <w:r w:rsidRPr="008C1BE3">
        <w:rPr>
          <w:i/>
        </w:rPr>
        <w:t>(4)</w:t>
      </w:r>
    </w:p>
    <w:p w14:paraId="1B63B360" w14:textId="5B7D479B" w:rsidR="004E7BBC" w:rsidRPr="00446F12" w:rsidRDefault="004E7BBC" w:rsidP="004E7BBC">
      <w:pPr>
        <w:numPr>
          <w:ilvl w:val="0"/>
          <w:numId w:val="5"/>
        </w:numPr>
        <w:pBdr>
          <w:bottom w:val="single" w:sz="6" w:space="1" w:color="auto"/>
        </w:pBdr>
      </w:pPr>
      <w:r w:rsidRPr="008C1BE3">
        <w:t xml:space="preserve">Extremely appropriate </w:t>
      </w:r>
      <w:r w:rsidRPr="008C1BE3">
        <w:rPr>
          <w:i/>
        </w:rPr>
        <w:t>(5)</w:t>
      </w:r>
    </w:p>
    <w:p w14:paraId="7030F2A0" w14:textId="01AA5672" w:rsidR="00446F12" w:rsidRPr="00C17123" w:rsidRDefault="00446F12" w:rsidP="00446F12">
      <w:pPr>
        <w:pBdr>
          <w:bottom w:val="single" w:sz="6" w:space="1" w:color="auto"/>
        </w:pBdr>
      </w:pPr>
    </w:p>
    <w:p w14:paraId="2A9DA41B" w14:textId="77777777" w:rsidR="008E12F2" w:rsidRDefault="008E12F2" w:rsidP="008E12F2"/>
    <w:p w14:paraId="75D0EA7C" w14:textId="2B170DFE" w:rsidR="008E12F2" w:rsidRPr="008E12F2" w:rsidRDefault="008E12F2" w:rsidP="008E12F2">
      <w:pPr>
        <w:rPr>
          <w:b/>
          <w:bCs/>
          <w:lang w:val="en-US"/>
        </w:rPr>
      </w:pPr>
      <w:r w:rsidRPr="000F0FAC">
        <w:rPr>
          <w:i/>
          <w:lang w:val="en-US"/>
        </w:rPr>
        <w:t>Sce1</w:t>
      </w:r>
      <w:r>
        <w:rPr>
          <w:i/>
          <w:lang w:val="en-US"/>
        </w:rPr>
        <w:t>E</w:t>
      </w:r>
      <w:r w:rsidRPr="000F0FAC">
        <w:rPr>
          <w:i/>
          <w:lang w:val="en-US"/>
        </w:rPr>
        <w:t>Info -</w:t>
      </w:r>
      <w:r>
        <w:rPr>
          <w:lang w:val="en-US"/>
        </w:rPr>
        <w:t xml:space="preserve"> </w:t>
      </w:r>
      <w:ins w:id="36" w:author="Aron" w:date="2024-01-15T11:12:00Z">
        <w:r w:rsidR="00A13C96">
          <w:rPr>
            <w:b/>
            <w:bCs/>
            <w:lang w:val="en-US"/>
          </w:rPr>
          <w:t>Friend</w:t>
        </w:r>
        <w:r w:rsidR="00A13C96" w:rsidRPr="000F0FAC">
          <w:rPr>
            <w:b/>
            <w:bCs/>
            <w:lang w:val="en-US"/>
          </w:rPr>
          <w:t xml:space="preserve"> </w:t>
        </w:r>
      </w:ins>
      <w:r>
        <w:rPr>
          <w:b/>
          <w:bCs/>
          <w:lang w:val="en-US"/>
        </w:rPr>
        <w:t>E</w:t>
      </w:r>
      <w:r w:rsidRPr="000F0FAC">
        <w:rPr>
          <w:b/>
          <w:bCs/>
          <w:lang w:val="en-US"/>
        </w:rPr>
        <w:t xml:space="preserve"> </w:t>
      </w:r>
      <w:r w:rsidRPr="008E12F2">
        <w:rPr>
          <w:b/>
          <w:bCs/>
          <w:lang w:val="en-US"/>
        </w:rPr>
        <w:t xml:space="preserve">makes a point of avoiding </w:t>
      </w:r>
      <w:r w:rsidR="00A13C96" w:rsidRPr="00837715">
        <w:rPr>
          <w:b/>
          <w:highlight w:val="cyan"/>
          <w:lang w:val="en-US"/>
        </w:rPr>
        <w:t>Friend</w:t>
      </w:r>
      <w:r w:rsidR="00A13C96" w:rsidRPr="00837715">
        <w:rPr>
          <w:b/>
          <w:lang w:val="en-US"/>
        </w:rPr>
        <w:t>/</w:t>
      </w:r>
      <w:r w:rsidR="00A13C96" w:rsidRPr="00837715">
        <w:rPr>
          <w:b/>
          <w:highlight w:val="yellow"/>
          <w:lang w:val="en-US"/>
        </w:rPr>
        <w:t>Student</w:t>
      </w:r>
      <w:r w:rsidRPr="008E12F2">
        <w:rPr>
          <w:b/>
          <w:bCs/>
          <w:lang w:val="en-US"/>
        </w:rPr>
        <w:t xml:space="preserve"> A in the future, even when </w:t>
      </w:r>
      <w:r w:rsidR="008F5837" w:rsidRPr="00837715">
        <w:rPr>
          <w:b/>
          <w:highlight w:val="cyan"/>
          <w:lang w:val="en-US"/>
        </w:rPr>
        <w:t>Friend</w:t>
      </w:r>
      <w:r w:rsidR="008F5837" w:rsidRPr="00837715">
        <w:rPr>
          <w:b/>
          <w:lang w:val="en-US"/>
        </w:rPr>
        <w:t>/</w:t>
      </w:r>
      <w:r w:rsidR="008F5837" w:rsidRPr="00837715">
        <w:rPr>
          <w:b/>
          <w:highlight w:val="yellow"/>
          <w:lang w:val="en-US"/>
        </w:rPr>
        <w:t>Student</w:t>
      </w:r>
      <w:r w:rsidRPr="008E12F2">
        <w:rPr>
          <w:b/>
          <w:bCs/>
          <w:lang w:val="en-US"/>
        </w:rPr>
        <w:t xml:space="preserve"> A is not</w:t>
      </w:r>
      <w:r>
        <w:rPr>
          <w:b/>
          <w:bCs/>
          <w:lang w:val="en-US"/>
        </w:rPr>
        <w:t xml:space="preserve"> messaging during a </w:t>
      </w:r>
      <w:r w:rsidR="000C0611">
        <w:rPr>
          <w:b/>
          <w:bCs/>
          <w:lang w:val="en-US"/>
        </w:rPr>
        <w:t>lesson</w:t>
      </w:r>
      <w:r>
        <w:rPr>
          <w:b/>
          <w:bCs/>
          <w:lang w:val="en-US"/>
        </w:rPr>
        <w:t>.</w:t>
      </w:r>
      <w:r w:rsidRPr="008E12F2">
        <w:rPr>
          <w:b/>
          <w:bCs/>
          <w:lang w:val="en-US"/>
        </w:rPr>
        <w:t xml:space="preserve"> </w:t>
      </w:r>
    </w:p>
    <w:p w14:paraId="22AE2EAF" w14:textId="77777777" w:rsidR="008E12F2" w:rsidRDefault="008E12F2" w:rsidP="008E12F2">
      <w:pPr>
        <w:rPr>
          <w:lang w:val="en-US"/>
        </w:rPr>
      </w:pPr>
    </w:p>
    <w:p w14:paraId="0F41A1DB" w14:textId="77C00AEA" w:rsidR="008E12F2" w:rsidRPr="000F0FAC" w:rsidRDefault="008E12F2" w:rsidP="008E12F2">
      <w:pPr>
        <w:rPr>
          <w:lang w:val="en-US"/>
        </w:rPr>
      </w:pPr>
      <w:r w:rsidRPr="00446F12">
        <w:rPr>
          <w:i/>
          <w:lang w:val="en-US"/>
        </w:rPr>
        <w:t>Sce1</w:t>
      </w:r>
      <w:r>
        <w:rPr>
          <w:i/>
          <w:lang w:val="en-US"/>
        </w:rPr>
        <w:t>E</w:t>
      </w:r>
      <w:r w:rsidRPr="00446F12">
        <w:rPr>
          <w:i/>
          <w:lang w:val="en-US"/>
        </w:rPr>
        <w:t>App -</w:t>
      </w:r>
      <w:r>
        <w:rPr>
          <w:lang w:val="en-US"/>
        </w:rPr>
        <w:t xml:space="preserve"> </w:t>
      </w:r>
      <w:r w:rsidRPr="00446F12">
        <w:rPr>
          <w:lang w:val="en-US"/>
        </w:rPr>
        <w:t xml:space="preserve">How appropriate would it be for </w:t>
      </w:r>
      <w:ins w:id="37" w:author="Aron" w:date="2024-01-15T11:13:00Z">
        <w:r w:rsidR="00A03B3D">
          <w:rPr>
            <w:lang w:val="en-US"/>
          </w:rPr>
          <w:t>Friend</w:t>
        </w:r>
        <w:r w:rsidR="00A03B3D" w:rsidRPr="00446F12">
          <w:rPr>
            <w:lang w:val="en-US"/>
          </w:rPr>
          <w:t xml:space="preserve"> </w:t>
        </w:r>
      </w:ins>
      <w:r>
        <w:rPr>
          <w:lang w:val="en-US"/>
        </w:rPr>
        <w:t>E</w:t>
      </w:r>
      <w:r w:rsidRPr="00446F12">
        <w:rPr>
          <w:lang w:val="en-US"/>
        </w:rPr>
        <w:t xml:space="preserve"> to react in this way? </w:t>
      </w:r>
    </w:p>
    <w:p w14:paraId="63EAFD76" w14:textId="77777777" w:rsidR="008E12F2" w:rsidRPr="008C1BE3" w:rsidRDefault="008E12F2" w:rsidP="008E12F2">
      <w:pPr>
        <w:numPr>
          <w:ilvl w:val="0"/>
          <w:numId w:val="5"/>
        </w:numPr>
        <w:pBdr>
          <w:bottom w:val="single" w:sz="6" w:space="1" w:color="auto"/>
        </w:pBdr>
      </w:pPr>
      <w:r w:rsidRPr="008C1BE3">
        <w:t xml:space="preserve">Extremely inappropriate </w:t>
      </w:r>
      <w:r w:rsidRPr="008C1BE3">
        <w:rPr>
          <w:i/>
        </w:rPr>
        <w:t>(0)</w:t>
      </w:r>
    </w:p>
    <w:p w14:paraId="490A8CD4" w14:textId="77777777" w:rsidR="008E12F2" w:rsidRPr="008C1BE3" w:rsidRDefault="008E12F2" w:rsidP="008E12F2">
      <w:pPr>
        <w:numPr>
          <w:ilvl w:val="0"/>
          <w:numId w:val="5"/>
        </w:numPr>
        <w:pBdr>
          <w:bottom w:val="single" w:sz="6" w:space="1" w:color="auto"/>
        </w:pBdr>
      </w:pPr>
      <w:r w:rsidRPr="008C1BE3">
        <w:t xml:space="preserve">Very inappropriate </w:t>
      </w:r>
      <w:r w:rsidRPr="008C1BE3">
        <w:rPr>
          <w:i/>
        </w:rPr>
        <w:t>(1)</w:t>
      </w:r>
    </w:p>
    <w:p w14:paraId="34C98F9C" w14:textId="77777777" w:rsidR="008E12F2" w:rsidRPr="008C1BE3" w:rsidRDefault="008E12F2" w:rsidP="008E12F2">
      <w:pPr>
        <w:numPr>
          <w:ilvl w:val="0"/>
          <w:numId w:val="5"/>
        </w:numPr>
        <w:pBdr>
          <w:bottom w:val="single" w:sz="6" w:space="1" w:color="auto"/>
        </w:pBdr>
      </w:pPr>
      <w:r w:rsidRPr="008C1BE3">
        <w:t xml:space="preserve">Somewhat inappropriate </w:t>
      </w:r>
      <w:r w:rsidRPr="008C1BE3">
        <w:rPr>
          <w:i/>
        </w:rPr>
        <w:t>(2)</w:t>
      </w:r>
    </w:p>
    <w:p w14:paraId="33973169" w14:textId="77777777" w:rsidR="008E12F2" w:rsidRPr="008C1BE3" w:rsidRDefault="008E12F2" w:rsidP="008E12F2">
      <w:pPr>
        <w:numPr>
          <w:ilvl w:val="0"/>
          <w:numId w:val="5"/>
        </w:numPr>
        <w:pBdr>
          <w:bottom w:val="single" w:sz="6" w:space="1" w:color="auto"/>
        </w:pBdr>
      </w:pPr>
      <w:r w:rsidRPr="008C1BE3">
        <w:t xml:space="preserve">Somewhat appropriate </w:t>
      </w:r>
      <w:r w:rsidRPr="008C1BE3">
        <w:rPr>
          <w:i/>
        </w:rPr>
        <w:t>(3)</w:t>
      </w:r>
    </w:p>
    <w:p w14:paraId="4A4F4589" w14:textId="77777777" w:rsidR="008E12F2" w:rsidRPr="008C1BE3" w:rsidRDefault="008E12F2" w:rsidP="008E12F2">
      <w:pPr>
        <w:numPr>
          <w:ilvl w:val="0"/>
          <w:numId w:val="5"/>
        </w:numPr>
        <w:pBdr>
          <w:bottom w:val="single" w:sz="6" w:space="1" w:color="auto"/>
        </w:pBdr>
      </w:pPr>
      <w:r w:rsidRPr="008C1BE3">
        <w:t xml:space="preserve">Very appropriate </w:t>
      </w:r>
      <w:r w:rsidRPr="008C1BE3">
        <w:rPr>
          <w:i/>
        </w:rPr>
        <w:t>(4)</w:t>
      </w:r>
    </w:p>
    <w:p w14:paraId="5E2B820B" w14:textId="28CBB6EA" w:rsidR="008E12F2" w:rsidRPr="00DF4B86" w:rsidRDefault="008E12F2" w:rsidP="008E12F2">
      <w:pPr>
        <w:numPr>
          <w:ilvl w:val="0"/>
          <w:numId w:val="5"/>
        </w:numPr>
        <w:pBdr>
          <w:bottom w:val="single" w:sz="6" w:space="1" w:color="auto"/>
        </w:pBdr>
      </w:pPr>
      <w:r w:rsidRPr="008C1BE3">
        <w:t xml:space="preserve">Extremely appropriate </w:t>
      </w:r>
      <w:r w:rsidRPr="008C1BE3">
        <w:rPr>
          <w:i/>
        </w:rPr>
        <w:t>(5)</w:t>
      </w:r>
    </w:p>
    <w:p w14:paraId="2A34EF73" w14:textId="77777777" w:rsidR="00DF4B86" w:rsidRPr="00446F12" w:rsidRDefault="00DF4B86" w:rsidP="00DF4B86">
      <w:pPr>
        <w:pBdr>
          <w:bottom w:val="single" w:sz="6" w:space="1" w:color="auto"/>
        </w:pBdr>
      </w:pPr>
    </w:p>
    <w:p w14:paraId="0381EE3F" w14:textId="77777777" w:rsidR="008E12F2" w:rsidRPr="004E7BBC" w:rsidRDefault="008E12F2" w:rsidP="005A7A1B">
      <w:pPr>
        <w:rPr>
          <w:lang w:val="en-US"/>
        </w:rPr>
      </w:pPr>
    </w:p>
    <w:p w14:paraId="6D5F5FA1" w14:textId="41F1E666" w:rsidR="000D1BEC" w:rsidRPr="000D1BEC" w:rsidRDefault="000D1BEC" w:rsidP="000D1BEC">
      <w:pPr>
        <w:rPr>
          <w:lang w:val="en-US"/>
        </w:rPr>
      </w:pPr>
      <w:r w:rsidRPr="00271B5F">
        <w:rPr>
          <w:i/>
          <w:lang w:val="en-US"/>
        </w:rPr>
        <w:t>Sce1BInfo –</w:t>
      </w:r>
      <w:r w:rsidRPr="000D1BEC">
        <w:rPr>
          <w:lang w:val="en-US"/>
        </w:rPr>
        <w:t xml:space="preserve"> </w:t>
      </w:r>
      <w:ins w:id="38" w:author="Aron" w:date="2024-01-15T11:13:00Z">
        <w:r w:rsidR="00E80765">
          <w:rPr>
            <w:b/>
            <w:bCs/>
            <w:lang w:val="en-US"/>
          </w:rPr>
          <w:t>Friend</w:t>
        </w:r>
        <w:r w:rsidR="00E80765" w:rsidRPr="000D1BEC">
          <w:rPr>
            <w:b/>
            <w:bCs/>
            <w:lang w:val="en-US"/>
          </w:rPr>
          <w:t xml:space="preserve"> </w:t>
        </w:r>
      </w:ins>
      <w:r w:rsidRPr="000D1BEC">
        <w:rPr>
          <w:b/>
          <w:bCs/>
          <w:lang w:val="en-US"/>
        </w:rPr>
        <w:t xml:space="preserve">B does nothing about </w:t>
      </w:r>
      <w:ins w:id="39" w:author="Aron" w:date="2024-01-15T11:13:00Z">
        <w:r w:rsidR="00E80765" w:rsidRPr="00837715">
          <w:rPr>
            <w:b/>
            <w:highlight w:val="cyan"/>
            <w:lang w:val="en-US"/>
          </w:rPr>
          <w:t>Friend</w:t>
        </w:r>
        <w:r w:rsidR="00E80765" w:rsidRPr="00837715">
          <w:rPr>
            <w:b/>
            <w:lang w:val="en-US"/>
          </w:rPr>
          <w:t>/</w:t>
        </w:r>
        <w:r w:rsidR="00E80765" w:rsidRPr="00837715">
          <w:rPr>
            <w:b/>
            <w:highlight w:val="yellow"/>
            <w:lang w:val="en-US"/>
          </w:rPr>
          <w:t>Student</w:t>
        </w:r>
      </w:ins>
      <w:r w:rsidRPr="000D1BEC">
        <w:rPr>
          <w:b/>
          <w:bCs/>
          <w:lang w:val="en-US"/>
        </w:rPr>
        <w:t xml:space="preserve"> A. </w:t>
      </w:r>
    </w:p>
    <w:p w14:paraId="7E10CD79" w14:textId="36999EC9" w:rsidR="000F0FAC" w:rsidRDefault="000F0FAC" w:rsidP="005A7A1B"/>
    <w:p w14:paraId="03674069" w14:textId="2D1B8BF8" w:rsidR="00271B5F" w:rsidRPr="00271B5F" w:rsidRDefault="00271B5F" w:rsidP="00271B5F">
      <w:pPr>
        <w:rPr>
          <w:lang w:val="en-US"/>
        </w:rPr>
      </w:pPr>
      <w:r w:rsidRPr="00271B5F">
        <w:rPr>
          <w:i/>
          <w:lang w:val="en-US"/>
        </w:rPr>
        <w:t>Sce1</w:t>
      </w:r>
      <w:r>
        <w:rPr>
          <w:i/>
          <w:lang w:val="en-US"/>
        </w:rPr>
        <w:t>B</w:t>
      </w:r>
      <w:r w:rsidRPr="00271B5F">
        <w:rPr>
          <w:i/>
          <w:lang w:val="en-US"/>
        </w:rPr>
        <w:t>App -</w:t>
      </w:r>
      <w:r w:rsidRPr="00271B5F">
        <w:rPr>
          <w:lang w:val="en-US"/>
        </w:rPr>
        <w:t xml:space="preserve"> How appropriate would it be for </w:t>
      </w:r>
      <w:ins w:id="40" w:author="Aron" w:date="2024-01-15T11:13:00Z">
        <w:r w:rsidR="00D63753">
          <w:rPr>
            <w:lang w:val="en-US"/>
          </w:rPr>
          <w:t>Friend</w:t>
        </w:r>
        <w:r w:rsidR="00D63753" w:rsidRPr="00271B5F">
          <w:rPr>
            <w:lang w:val="en-US"/>
          </w:rPr>
          <w:t xml:space="preserve"> </w:t>
        </w:r>
      </w:ins>
      <w:r>
        <w:rPr>
          <w:lang w:val="en-US"/>
        </w:rPr>
        <w:t>B</w:t>
      </w:r>
      <w:r w:rsidRPr="00271B5F">
        <w:rPr>
          <w:lang w:val="en-US"/>
        </w:rPr>
        <w:t xml:space="preserve"> to react in this way? </w:t>
      </w:r>
    </w:p>
    <w:p w14:paraId="2B1EADD3" w14:textId="77777777" w:rsidR="00271B5F" w:rsidRPr="00271B5F" w:rsidRDefault="00271B5F" w:rsidP="00271B5F">
      <w:pPr>
        <w:numPr>
          <w:ilvl w:val="0"/>
          <w:numId w:val="5"/>
        </w:numPr>
      </w:pPr>
      <w:r w:rsidRPr="00271B5F">
        <w:t xml:space="preserve">Extremely inappropriate </w:t>
      </w:r>
      <w:r w:rsidRPr="00271B5F">
        <w:rPr>
          <w:i/>
        </w:rPr>
        <w:t>(0)</w:t>
      </w:r>
    </w:p>
    <w:p w14:paraId="52FF3B89" w14:textId="77777777" w:rsidR="00271B5F" w:rsidRPr="00271B5F" w:rsidRDefault="00271B5F" w:rsidP="00271B5F">
      <w:pPr>
        <w:numPr>
          <w:ilvl w:val="0"/>
          <w:numId w:val="5"/>
        </w:numPr>
      </w:pPr>
      <w:r w:rsidRPr="00271B5F">
        <w:t xml:space="preserve">Very inappropriate </w:t>
      </w:r>
      <w:r w:rsidRPr="00271B5F">
        <w:rPr>
          <w:i/>
        </w:rPr>
        <w:t>(1)</w:t>
      </w:r>
    </w:p>
    <w:p w14:paraId="249BE657" w14:textId="77777777" w:rsidR="00271B5F" w:rsidRPr="00271B5F" w:rsidRDefault="00271B5F" w:rsidP="00271B5F">
      <w:pPr>
        <w:numPr>
          <w:ilvl w:val="0"/>
          <w:numId w:val="5"/>
        </w:numPr>
      </w:pPr>
      <w:r w:rsidRPr="00271B5F">
        <w:t xml:space="preserve">Somewhat inappropriate </w:t>
      </w:r>
      <w:r w:rsidRPr="00271B5F">
        <w:rPr>
          <w:i/>
        </w:rPr>
        <w:t>(2)</w:t>
      </w:r>
    </w:p>
    <w:p w14:paraId="0BE05CD8" w14:textId="77777777" w:rsidR="00271B5F" w:rsidRPr="00271B5F" w:rsidRDefault="00271B5F" w:rsidP="00271B5F">
      <w:pPr>
        <w:numPr>
          <w:ilvl w:val="0"/>
          <w:numId w:val="5"/>
        </w:numPr>
      </w:pPr>
      <w:r w:rsidRPr="00271B5F">
        <w:t xml:space="preserve">Somewhat appropriate </w:t>
      </w:r>
      <w:r w:rsidRPr="00271B5F">
        <w:rPr>
          <w:i/>
        </w:rPr>
        <w:t>(3)</w:t>
      </w:r>
    </w:p>
    <w:p w14:paraId="395677A7" w14:textId="77777777" w:rsidR="00271B5F" w:rsidRPr="00271B5F" w:rsidRDefault="00271B5F" w:rsidP="00271B5F">
      <w:pPr>
        <w:numPr>
          <w:ilvl w:val="0"/>
          <w:numId w:val="5"/>
        </w:numPr>
      </w:pPr>
      <w:r w:rsidRPr="00271B5F">
        <w:t xml:space="preserve">Very appropriate </w:t>
      </w:r>
      <w:r w:rsidRPr="00271B5F">
        <w:rPr>
          <w:i/>
        </w:rPr>
        <w:t>(4)</w:t>
      </w:r>
    </w:p>
    <w:p w14:paraId="45390973" w14:textId="77777777" w:rsidR="00271B5F" w:rsidRPr="00271B5F" w:rsidRDefault="00271B5F" w:rsidP="00271B5F">
      <w:pPr>
        <w:numPr>
          <w:ilvl w:val="0"/>
          <w:numId w:val="5"/>
        </w:numPr>
      </w:pPr>
      <w:r w:rsidRPr="00271B5F">
        <w:t xml:space="preserve">Extremely appropriate </w:t>
      </w:r>
      <w:r w:rsidRPr="00271B5F">
        <w:rPr>
          <w:i/>
        </w:rPr>
        <w:t>(5)</w:t>
      </w:r>
    </w:p>
    <w:p w14:paraId="3E6D551E" w14:textId="326DB3CC" w:rsidR="00271B5F" w:rsidRDefault="00271B5F" w:rsidP="005A7A1B">
      <w:pPr>
        <w:pBdr>
          <w:bottom w:val="single" w:sz="6" w:space="1" w:color="auto"/>
        </w:pBdr>
      </w:pPr>
    </w:p>
    <w:p w14:paraId="732F8340" w14:textId="00CB3413" w:rsidR="00AD4F6C" w:rsidRDefault="00AD4F6C" w:rsidP="005A7A1B"/>
    <w:p w14:paraId="363AC04D" w14:textId="0DA7CED9" w:rsidR="00C43858" w:rsidRPr="00C43858" w:rsidRDefault="00C43858" w:rsidP="00C43858">
      <w:pPr>
        <w:rPr>
          <w:lang w:val="en-US"/>
        </w:rPr>
      </w:pPr>
      <w:r w:rsidRPr="00C43858">
        <w:rPr>
          <w:i/>
          <w:lang w:val="en-US"/>
        </w:rPr>
        <w:t xml:space="preserve">Sce1DInfo </w:t>
      </w:r>
      <w:r>
        <w:rPr>
          <w:i/>
          <w:lang w:val="en-US"/>
        </w:rPr>
        <w:t>–</w:t>
      </w:r>
      <w:r w:rsidRPr="00C43858">
        <w:rPr>
          <w:lang w:val="en-US"/>
        </w:rPr>
        <w:t xml:space="preserve"> </w:t>
      </w:r>
      <w:ins w:id="41" w:author="Aron" w:date="2024-01-15T11:13:00Z">
        <w:r w:rsidR="00C82345">
          <w:rPr>
            <w:b/>
            <w:bCs/>
            <w:lang w:val="en-US"/>
          </w:rPr>
          <w:t>Friend</w:t>
        </w:r>
        <w:r w:rsidR="00C82345">
          <w:rPr>
            <w:b/>
            <w:bCs/>
            <w:lang w:val="en-US"/>
          </w:rPr>
          <w:t xml:space="preserve"> </w:t>
        </w:r>
      </w:ins>
      <w:r w:rsidRPr="00C43858">
        <w:rPr>
          <w:b/>
          <w:bCs/>
          <w:lang w:val="en-US"/>
        </w:rPr>
        <w:t xml:space="preserve">D talks to someone else about </w:t>
      </w:r>
      <w:ins w:id="42" w:author="Aron" w:date="2024-01-15T11:13:00Z">
        <w:r w:rsidR="00C82345" w:rsidRPr="00837715">
          <w:rPr>
            <w:b/>
            <w:highlight w:val="cyan"/>
            <w:lang w:val="en-US"/>
          </w:rPr>
          <w:t>Friend</w:t>
        </w:r>
        <w:r w:rsidR="00C82345" w:rsidRPr="00837715">
          <w:rPr>
            <w:b/>
            <w:lang w:val="en-US"/>
          </w:rPr>
          <w:t>/</w:t>
        </w:r>
        <w:r w:rsidR="00C82345" w:rsidRPr="00837715">
          <w:rPr>
            <w:b/>
            <w:highlight w:val="yellow"/>
            <w:lang w:val="en-US"/>
          </w:rPr>
          <w:t>Student</w:t>
        </w:r>
      </w:ins>
      <w:r w:rsidRPr="00C43858">
        <w:rPr>
          <w:b/>
          <w:bCs/>
          <w:lang w:val="en-US"/>
        </w:rPr>
        <w:t xml:space="preserve"> A </w:t>
      </w:r>
      <w:r>
        <w:rPr>
          <w:b/>
          <w:bCs/>
          <w:lang w:val="en-US"/>
        </w:rPr>
        <w:t>messaging during a lesson.</w:t>
      </w:r>
    </w:p>
    <w:p w14:paraId="0E998044" w14:textId="77777777" w:rsidR="00AD4F6C" w:rsidRDefault="00AD4F6C" w:rsidP="005A7A1B"/>
    <w:p w14:paraId="629F70E8" w14:textId="44557253" w:rsidR="000C0611" w:rsidRPr="00271B5F" w:rsidRDefault="000C0611" w:rsidP="000C0611">
      <w:pPr>
        <w:rPr>
          <w:lang w:val="en-US"/>
        </w:rPr>
      </w:pPr>
      <w:r w:rsidRPr="00271B5F">
        <w:rPr>
          <w:i/>
          <w:lang w:val="en-US"/>
        </w:rPr>
        <w:t>Sce1</w:t>
      </w:r>
      <w:r>
        <w:rPr>
          <w:i/>
          <w:lang w:val="en-US"/>
        </w:rPr>
        <w:t>D</w:t>
      </w:r>
      <w:r w:rsidRPr="00271B5F">
        <w:rPr>
          <w:i/>
          <w:lang w:val="en-US"/>
        </w:rPr>
        <w:t>App -</w:t>
      </w:r>
      <w:r w:rsidRPr="00271B5F">
        <w:rPr>
          <w:lang w:val="en-US"/>
        </w:rPr>
        <w:t xml:space="preserve"> How appropriate would it be for </w:t>
      </w:r>
      <w:ins w:id="43" w:author="Aron" w:date="2024-01-15T11:13:00Z">
        <w:r w:rsidR="00EC4A14">
          <w:rPr>
            <w:lang w:val="en-US"/>
          </w:rPr>
          <w:t xml:space="preserve">Friend </w:t>
        </w:r>
      </w:ins>
      <w:r>
        <w:rPr>
          <w:lang w:val="en-US"/>
        </w:rPr>
        <w:t>D</w:t>
      </w:r>
      <w:r w:rsidRPr="00271B5F">
        <w:rPr>
          <w:lang w:val="en-US"/>
        </w:rPr>
        <w:t xml:space="preserve"> to react in this way? </w:t>
      </w:r>
    </w:p>
    <w:p w14:paraId="19BB6174" w14:textId="77777777" w:rsidR="000C0611" w:rsidRPr="00271B5F" w:rsidRDefault="000C0611" w:rsidP="000C0611">
      <w:pPr>
        <w:numPr>
          <w:ilvl w:val="0"/>
          <w:numId w:val="5"/>
        </w:numPr>
      </w:pPr>
      <w:r w:rsidRPr="00271B5F">
        <w:t xml:space="preserve">Extremely inappropriate </w:t>
      </w:r>
      <w:r w:rsidRPr="00271B5F">
        <w:rPr>
          <w:i/>
        </w:rPr>
        <w:t>(0)</w:t>
      </w:r>
    </w:p>
    <w:p w14:paraId="44966B91" w14:textId="77777777" w:rsidR="000C0611" w:rsidRPr="00271B5F" w:rsidRDefault="000C0611" w:rsidP="000C0611">
      <w:pPr>
        <w:numPr>
          <w:ilvl w:val="0"/>
          <w:numId w:val="5"/>
        </w:numPr>
      </w:pPr>
      <w:r w:rsidRPr="00271B5F">
        <w:t xml:space="preserve">Very inappropriate </w:t>
      </w:r>
      <w:r w:rsidRPr="00271B5F">
        <w:rPr>
          <w:i/>
        </w:rPr>
        <w:t>(1)</w:t>
      </w:r>
    </w:p>
    <w:p w14:paraId="59A97E01" w14:textId="77777777" w:rsidR="000C0611" w:rsidRPr="00271B5F" w:rsidRDefault="000C0611" w:rsidP="000C0611">
      <w:pPr>
        <w:numPr>
          <w:ilvl w:val="0"/>
          <w:numId w:val="5"/>
        </w:numPr>
      </w:pPr>
      <w:r w:rsidRPr="00271B5F">
        <w:t xml:space="preserve">Somewhat inappropriate </w:t>
      </w:r>
      <w:r w:rsidRPr="00271B5F">
        <w:rPr>
          <w:i/>
        </w:rPr>
        <w:t>(2)</w:t>
      </w:r>
    </w:p>
    <w:p w14:paraId="5653CE85" w14:textId="77777777" w:rsidR="000C0611" w:rsidRPr="00271B5F" w:rsidRDefault="000C0611" w:rsidP="000C0611">
      <w:pPr>
        <w:numPr>
          <w:ilvl w:val="0"/>
          <w:numId w:val="5"/>
        </w:numPr>
      </w:pPr>
      <w:r w:rsidRPr="00271B5F">
        <w:t xml:space="preserve">Somewhat appropriate </w:t>
      </w:r>
      <w:r w:rsidRPr="00271B5F">
        <w:rPr>
          <w:i/>
        </w:rPr>
        <w:t>(3)</w:t>
      </w:r>
    </w:p>
    <w:p w14:paraId="68269C35" w14:textId="77777777" w:rsidR="000C0611" w:rsidRPr="00271B5F" w:rsidRDefault="000C0611" w:rsidP="000C0611">
      <w:pPr>
        <w:numPr>
          <w:ilvl w:val="0"/>
          <w:numId w:val="5"/>
        </w:numPr>
      </w:pPr>
      <w:r w:rsidRPr="00271B5F">
        <w:t xml:space="preserve">Very appropriate </w:t>
      </w:r>
      <w:r w:rsidRPr="00271B5F">
        <w:rPr>
          <w:i/>
        </w:rPr>
        <w:t>(4)</w:t>
      </w:r>
    </w:p>
    <w:p w14:paraId="2C437991" w14:textId="77777777" w:rsidR="000C0611" w:rsidRPr="00271B5F" w:rsidRDefault="000C0611" w:rsidP="000C0611">
      <w:pPr>
        <w:numPr>
          <w:ilvl w:val="0"/>
          <w:numId w:val="5"/>
        </w:numPr>
      </w:pPr>
      <w:r w:rsidRPr="00271B5F">
        <w:t xml:space="preserve">Extremely appropriate </w:t>
      </w:r>
      <w:r w:rsidRPr="00271B5F">
        <w:rPr>
          <w:i/>
        </w:rPr>
        <w:t>(5)</w:t>
      </w:r>
    </w:p>
    <w:p w14:paraId="6BF4D199" w14:textId="2CD5D27A" w:rsidR="00EC50F1" w:rsidRDefault="00EC50F1" w:rsidP="005A7A1B">
      <w:pPr>
        <w:pBdr>
          <w:bottom w:val="single" w:sz="6" w:space="1" w:color="auto"/>
        </w:pBdr>
      </w:pPr>
    </w:p>
    <w:p w14:paraId="1C62A77E" w14:textId="4D5A62E6" w:rsidR="00CD2293" w:rsidRDefault="00CD2293">
      <w:pPr>
        <w:rPr>
          <w:b/>
          <w:color w:val="A6A6A6" w:themeColor="background1" w:themeShade="A6"/>
        </w:rPr>
      </w:pPr>
    </w:p>
    <w:p w14:paraId="13EFE1D9" w14:textId="0AD1597C" w:rsidR="0056615F" w:rsidRPr="002E5067" w:rsidRDefault="0056615F" w:rsidP="0056615F">
      <w:pPr>
        <w:rPr>
          <w:b/>
          <w:color w:val="A6A6A6" w:themeColor="background1" w:themeShade="A6"/>
          <w:sz w:val="30"/>
        </w:rPr>
      </w:pPr>
      <w:r w:rsidRPr="002E5067">
        <w:rPr>
          <w:b/>
          <w:color w:val="A6A6A6" w:themeColor="background1" w:themeShade="A6"/>
          <w:sz w:val="30"/>
        </w:rPr>
        <w:t>Interrupting others</w:t>
      </w:r>
      <w:r w:rsidR="007950A4" w:rsidRPr="002E5067">
        <w:rPr>
          <w:b/>
          <w:color w:val="A6A6A6" w:themeColor="background1" w:themeShade="A6"/>
          <w:sz w:val="30"/>
        </w:rPr>
        <w:t xml:space="preserve"> and punishments</w:t>
      </w:r>
    </w:p>
    <w:p w14:paraId="3D7E4784" w14:textId="72757A43" w:rsidR="0006599F" w:rsidRDefault="0006599F" w:rsidP="00410FFD"/>
    <w:p w14:paraId="2376489C" w14:textId="100455D8" w:rsidR="00213545" w:rsidRPr="00E66120" w:rsidRDefault="000721CD" w:rsidP="00410FFD">
      <w:pPr>
        <w:rPr>
          <w:lang w:val="en-US"/>
        </w:rPr>
      </w:pPr>
      <w:r w:rsidRPr="00E66120">
        <w:rPr>
          <w:i/>
          <w:lang w:val="en-US"/>
        </w:rPr>
        <w:t>Sce2 -</w:t>
      </w:r>
      <w:r w:rsidRPr="00AB1323">
        <w:rPr>
          <w:lang w:val="en-US"/>
        </w:rPr>
        <w:t xml:space="preserve"> </w:t>
      </w:r>
      <w:commentRangeStart w:id="44"/>
      <w:commentRangeStart w:id="45"/>
      <w:commentRangeStart w:id="46"/>
      <w:r w:rsidRPr="00AB1323">
        <w:rPr>
          <w:lang w:val="en-US"/>
        </w:rPr>
        <w:t>Imagine</w:t>
      </w:r>
      <w:ins w:id="47" w:author="Aron" w:date="2024-01-15T10:27:00Z">
        <w:r w:rsidR="00C06317">
          <w:rPr>
            <w:lang w:val="en-US"/>
          </w:rPr>
          <w:t xml:space="preserve"> that you </w:t>
        </w:r>
      </w:ins>
      <w:ins w:id="48" w:author="Aron" w:date="2024-01-15T11:14:00Z">
        <w:r w:rsidR="006F2F48">
          <w:rPr>
            <w:lang w:val="en-US"/>
          </w:rPr>
          <w:t>with a</w:t>
        </w:r>
      </w:ins>
      <w:ins w:id="49" w:author="Aron" w:date="2024-01-15T10:59:00Z">
        <w:r w:rsidR="00354E04" w:rsidRPr="00837715">
          <w:rPr>
            <w:b/>
            <w:lang w:val="en-US"/>
          </w:rPr>
          <w:t xml:space="preserve"> </w:t>
        </w:r>
      </w:ins>
      <w:ins w:id="50" w:author="Aron" w:date="2024-01-15T10:27:00Z">
        <w:r w:rsidR="00C06317" w:rsidRPr="006F2F48">
          <w:rPr>
            <w:lang w:val="en-US"/>
          </w:rPr>
          <w:t xml:space="preserve">group </w:t>
        </w:r>
      </w:ins>
      <w:ins w:id="51" w:author="Aron" w:date="2024-01-15T11:14:00Z">
        <w:r w:rsidR="006F2F48" w:rsidRPr="00837715">
          <w:rPr>
            <w:highlight w:val="yellow"/>
            <w:lang w:val="en-US"/>
          </w:rPr>
          <w:t>of students</w:t>
        </w:r>
      </w:ins>
      <w:ins w:id="52" w:author="Aron" w:date="2024-01-15T10:59:00Z">
        <w:r w:rsidR="00354E04">
          <w:rPr>
            <w:lang w:val="en-US"/>
          </w:rPr>
          <w:t xml:space="preserve"> </w:t>
        </w:r>
      </w:ins>
      <w:ins w:id="53" w:author="Aron" w:date="2024-01-15T10:27:00Z">
        <w:r w:rsidR="00C06317">
          <w:rPr>
            <w:lang w:val="en-US"/>
          </w:rPr>
          <w:t>d</w:t>
        </w:r>
      </w:ins>
      <w:ins w:id="54" w:author="Aron" w:date="2024-01-15T10:28:00Z">
        <w:r w:rsidR="00C06317">
          <w:rPr>
            <w:lang w:val="en-US"/>
          </w:rPr>
          <w:t>uring a break and you are all taking turns to talk</w:t>
        </w:r>
      </w:ins>
      <w:r w:rsidRPr="00AB1323">
        <w:rPr>
          <w:lang w:val="en-US"/>
        </w:rPr>
        <w:t>.</w:t>
      </w:r>
      <w:commentRangeEnd w:id="44"/>
      <w:r w:rsidR="004C2BBF">
        <w:rPr>
          <w:rStyle w:val="CommentReference"/>
        </w:rPr>
        <w:commentReference w:id="44"/>
      </w:r>
      <w:commentRangeEnd w:id="45"/>
      <w:r w:rsidR="00383455">
        <w:rPr>
          <w:rStyle w:val="CommentReference"/>
        </w:rPr>
        <w:commentReference w:id="45"/>
      </w:r>
      <w:commentRangeEnd w:id="46"/>
      <w:r w:rsidR="00E66FEF">
        <w:rPr>
          <w:rStyle w:val="CommentReference"/>
        </w:rPr>
        <w:commentReference w:id="46"/>
      </w:r>
      <w:r w:rsidRPr="00AB1323">
        <w:rPr>
          <w:lang w:val="en-US"/>
        </w:rPr>
        <w:t xml:space="preserve"> </w:t>
      </w:r>
      <w:r w:rsidR="00E66120" w:rsidRPr="00F750F6">
        <w:rPr>
          <w:lang w:val="en-US"/>
        </w:rPr>
        <w:t xml:space="preserve">One of the </w:t>
      </w:r>
      <w:r w:rsidR="00E66120">
        <w:rPr>
          <w:lang w:val="en-US"/>
        </w:rPr>
        <w:t xml:space="preserve">students </w:t>
      </w:r>
      <w:r w:rsidR="00E66120" w:rsidRPr="00246E6C">
        <w:rPr>
          <w:lang w:val="en-US"/>
        </w:rPr>
        <w:t>who is part of your</w:t>
      </w:r>
      <w:r w:rsidR="00E66120" w:rsidRPr="00246E6C">
        <w:rPr>
          <w:b/>
          <w:lang w:val="en-US"/>
        </w:rPr>
        <w:t xml:space="preserve"> </w:t>
      </w:r>
      <w:r w:rsidR="00E66120" w:rsidRPr="007F1475">
        <w:rPr>
          <w:b/>
          <w:highlight w:val="cyan"/>
          <w:lang w:val="en-US"/>
        </w:rPr>
        <w:t>friend</w:t>
      </w:r>
      <w:r w:rsidR="00830D92">
        <w:rPr>
          <w:b/>
          <w:lang w:val="en-US"/>
        </w:rPr>
        <w:t>s</w:t>
      </w:r>
      <w:r w:rsidR="00E66120">
        <w:rPr>
          <w:b/>
          <w:lang w:val="en-US"/>
        </w:rPr>
        <w:t>/</w:t>
      </w:r>
      <w:r w:rsidR="00E66120" w:rsidRPr="007F1475">
        <w:rPr>
          <w:b/>
          <w:highlight w:val="yellow"/>
          <w:lang w:val="en-US"/>
        </w:rPr>
        <w:t>other</w:t>
      </w:r>
      <w:r w:rsidR="00830D92">
        <w:rPr>
          <w:b/>
          <w:lang w:val="en-US"/>
        </w:rPr>
        <w:t>s</w:t>
      </w:r>
      <w:r w:rsidR="00E66120" w:rsidRPr="00F750F6">
        <w:rPr>
          <w:lang w:val="en-US"/>
        </w:rPr>
        <w:t xml:space="preserve"> </w:t>
      </w:r>
      <w:r w:rsidR="00E66120" w:rsidRPr="00CF73ED">
        <w:rPr>
          <w:b/>
          <w:lang w:val="en-US"/>
        </w:rPr>
        <w:t>group</w:t>
      </w:r>
      <w:r w:rsidR="00E66120">
        <w:rPr>
          <w:lang w:val="en-US"/>
        </w:rPr>
        <w:t xml:space="preserve"> </w:t>
      </w:r>
      <w:r w:rsidR="00E66120" w:rsidRPr="00F750F6">
        <w:rPr>
          <w:lang w:val="en-US"/>
        </w:rPr>
        <w:t>(</w:t>
      </w:r>
      <w:ins w:id="55" w:author="Aron" w:date="2024-01-15T11:13:00Z">
        <w:r w:rsidR="00860748" w:rsidRPr="00837715">
          <w:rPr>
            <w:b/>
            <w:highlight w:val="cyan"/>
            <w:lang w:val="en-US"/>
          </w:rPr>
          <w:t>Friend</w:t>
        </w:r>
        <w:r w:rsidR="00860748" w:rsidRPr="00837715">
          <w:rPr>
            <w:b/>
            <w:lang w:val="en-US"/>
          </w:rPr>
          <w:t>/</w:t>
        </w:r>
        <w:r w:rsidR="00860748" w:rsidRPr="00837715">
          <w:rPr>
            <w:b/>
            <w:highlight w:val="yellow"/>
            <w:lang w:val="en-US"/>
          </w:rPr>
          <w:t>Student</w:t>
        </w:r>
        <w:r w:rsidR="00860748" w:rsidDel="00860748">
          <w:rPr>
            <w:b/>
            <w:bCs/>
            <w:lang w:val="en-US"/>
          </w:rPr>
          <w:t xml:space="preserve"> </w:t>
        </w:r>
      </w:ins>
      <w:r w:rsidR="00E66120" w:rsidRPr="00F750F6">
        <w:rPr>
          <w:b/>
          <w:bCs/>
          <w:lang w:val="en-US"/>
        </w:rPr>
        <w:t>A</w:t>
      </w:r>
      <w:r w:rsidR="00E66120" w:rsidRPr="00F750F6">
        <w:rPr>
          <w:lang w:val="en-US"/>
        </w:rPr>
        <w:t>)</w:t>
      </w:r>
      <w:r w:rsidR="00E66120">
        <w:rPr>
          <w:lang w:val="en-US"/>
        </w:rPr>
        <w:t xml:space="preserve"> keeps interrupting </w:t>
      </w:r>
      <w:r w:rsidR="00E66120" w:rsidRPr="00837715">
        <w:rPr>
          <w:lang w:val="en-US"/>
        </w:rPr>
        <w:t>other</w:t>
      </w:r>
      <w:ins w:id="56" w:author="Aron" w:date="2024-01-15T11:03:00Z">
        <w:r w:rsidR="00616505">
          <w:rPr>
            <w:lang w:val="en-US"/>
          </w:rPr>
          <w:t xml:space="preserve"> students</w:t>
        </w:r>
      </w:ins>
      <w:r w:rsidR="00E66120">
        <w:rPr>
          <w:lang w:val="en-US"/>
        </w:rPr>
        <w:t xml:space="preserve"> </w:t>
      </w:r>
      <w:r w:rsidR="00213545">
        <w:t xml:space="preserve">when </w:t>
      </w:r>
      <w:r w:rsidR="00D14F1B">
        <w:t>speaking</w:t>
      </w:r>
      <w:r w:rsidR="00213545">
        <w:t xml:space="preserve"> instead of waiting</w:t>
      </w:r>
      <w:r w:rsidR="00830D92">
        <w:t xml:space="preserve"> for</w:t>
      </w:r>
      <w:r w:rsidR="00213545">
        <w:t xml:space="preserve"> </w:t>
      </w:r>
      <w:r w:rsidR="00830D92">
        <w:t xml:space="preserve">his/her </w:t>
      </w:r>
      <w:r w:rsidR="00213545">
        <w:t>turn to speak.</w:t>
      </w:r>
    </w:p>
    <w:p w14:paraId="377F54B5" w14:textId="5A2B0646" w:rsidR="00213545" w:rsidRPr="00837715" w:rsidRDefault="00213545" w:rsidP="00410FFD">
      <w:pPr>
        <w:rPr>
          <w:lang w:val="en-US"/>
        </w:rPr>
      </w:pPr>
    </w:p>
    <w:p w14:paraId="4B1CA240" w14:textId="3E0C41E7" w:rsidR="00B30F9B" w:rsidRPr="00B30F9B" w:rsidRDefault="00B30F9B" w:rsidP="00B30F9B">
      <w:pPr>
        <w:rPr>
          <w:lang w:val="en-US"/>
        </w:rPr>
      </w:pPr>
      <w:r w:rsidRPr="00B30F9B">
        <w:rPr>
          <w:i/>
          <w:lang w:val="en-US"/>
        </w:rPr>
        <w:t>Sce2AApp -</w:t>
      </w:r>
      <w:r>
        <w:rPr>
          <w:lang w:val="en-US"/>
        </w:rPr>
        <w:t xml:space="preserve"> </w:t>
      </w:r>
      <w:r w:rsidRPr="00B30F9B">
        <w:rPr>
          <w:lang w:val="en-US"/>
        </w:rPr>
        <w:t xml:space="preserve">How appropriate is it for </w:t>
      </w:r>
      <w:ins w:id="57" w:author="Aron" w:date="2024-01-15T11:14:00Z">
        <w:r w:rsidR="00CF26A8" w:rsidRPr="00965F4A">
          <w:rPr>
            <w:highlight w:val="cyan"/>
            <w:lang w:val="en-US"/>
          </w:rPr>
          <w:t>Friend</w:t>
        </w:r>
        <w:r w:rsidR="00CF26A8" w:rsidRPr="00F41812">
          <w:rPr>
            <w:lang w:val="en-US"/>
          </w:rPr>
          <w:t>/</w:t>
        </w:r>
        <w:r w:rsidR="00CF26A8" w:rsidRPr="00037638">
          <w:rPr>
            <w:highlight w:val="yellow"/>
            <w:lang w:val="en-US"/>
          </w:rPr>
          <w:t>Student</w:t>
        </w:r>
      </w:ins>
      <w:r w:rsidRPr="00B30F9B">
        <w:rPr>
          <w:lang w:val="en-US"/>
        </w:rPr>
        <w:t xml:space="preserve"> A to </w:t>
      </w:r>
      <w:r>
        <w:rPr>
          <w:lang w:val="en-US"/>
        </w:rPr>
        <w:t>interrupt others</w:t>
      </w:r>
      <w:r w:rsidRPr="00B30F9B">
        <w:rPr>
          <w:lang w:val="en-US"/>
        </w:rPr>
        <w:t xml:space="preserve">? </w:t>
      </w:r>
    </w:p>
    <w:p w14:paraId="12F9557F" w14:textId="77777777" w:rsidR="00DF6B48" w:rsidRPr="00271B5F" w:rsidRDefault="00DF6B48" w:rsidP="00DF6B48">
      <w:pPr>
        <w:numPr>
          <w:ilvl w:val="0"/>
          <w:numId w:val="5"/>
        </w:numPr>
      </w:pPr>
      <w:r w:rsidRPr="00271B5F">
        <w:t xml:space="preserve">Extremely inappropriate </w:t>
      </w:r>
      <w:r w:rsidRPr="00271B5F">
        <w:rPr>
          <w:i/>
        </w:rPr>
        <w:t>(0)</w:t>
      </w:r>
    </w:p>
    <w:p w14:paraId="0251A070" w14:textId="77777777" w:rsidR="00DF6B48" w:rsidRPr="00271B5F" w:rsidRDefault="00DF6B48" w:rsidP="00DF6B48">
      <w:pPr>
        <w:numPr>
          <w:ilvl w:val="0"/>
          <w:numId w:val="5"/>
        </w:numPr>
      </w:pPr>
      <w:r w:rsidRPr="00271B5F">
        <w:t xml:space="preserve">Very inappropriate </w:t>
      </w:r>
      <w:r w:rsidRPr="00271B5F">
        <w:rPr>
          <w:i/>
        </w:rPr>
        <w:t>(1)</w:t>
      </w:r>
    </w:p>
    <w:p w14:paraId="10849E1D" w14:textId="77777777" w:rsidR="00DF6B48" w:rsidRPr="00271B5F" w:rsidRDefault="00DF6B48" w:rsidP="00DF6B48">
      <w:pPr>
        <w:numPr>
          <w:ilvl w:val="0"/>
          <w:numId w:val="5"/>
        </w:numPr>
      </w:pPr>
      <w:r w:rsidRPr="00271B5F">
        <w:t xml:space="preserve">Somewhat inappropriate </w:t>
      </w:r>
      <w:r w:rsidRPr="00271B5F">
        <w:rPr>
          <w:i/>
        </w:rPr>
        <w:t>(2)</w:t>
      </w:r>
    </w:p>
    <w:p w14:paraId="4AB28592" w14:textId="77777777" w:rsidR="00DF6B48" w:rsidRPr="00271B5F" w:rsidRDefault="00DF6B48" w:rsidP="00DF6B48">
      <w:pPr>
        <w:numPr>
          <w:ilvl w:val="0"/>
          <w:numId w:val="5"/>
        </w:numPr>
      </w:pPr>
      <w:r w:rsidRPr="00271B5F">
        <w:t xml:space="preserve">Somewhat appropriate </w:t>
      </w:r>
      <w:r w:rsidRPr="00271B5F">
        <w:rPr>
          <w:i/>
        </w:rPr>
        <w:t>(3)</w:t>
      </w:r>
    </w:p>
    <w:p w14:paraId="3DBB0403" w14:textId="77777777" w:rsidR="00DF6B48" w:rsidRPr="00271B5F" w:rsidRDefault="00DF6B48" w:rsidP="00DF6B48">
      <w:pPr>
        <w:numPr>
          <w:ilvl w:val="0"/>
          <w:numId w:val="5"/>
        </w:numPr>
      </w:pPr>
      <w:r w:rsidRPr="00271B5F">
        <w:t xml:space="preserve">Very appropriate </w:t>
      </w:r>
      <w:r w:rsidRPr="00271B5F">
        <w:rPr>
          <w:i/>
        </w:rPr>
        <w:t>(4)</w:t>
      </w:r>
    </w:p>
    <w:p w14:paraId="4A95B5FD" w14:textId="77777777" w:rsidR="00DF6B48" w:rsidRPr="00271B5F" w:rsidRDefault="00DF6B48" w:rsidP="00DF6B48">
      <w:pPr>
        <w:numPr>
          <w:ilvl w:val="0"/>
          <w:numId w:val="5"/>
        </w:numPr>
      </w:pPr>
      <w:r w:rsidRPr="00271B5F">
        <w:t xml:space="preserve">Extremely appropriate </w:t>
      </w:r>
      <w:r w:rsidRPr="00271B5F">
        <w:rPr>
          <w:i/>
        </w:rPr>
        <w:t>(5)</w:t>
      </w:r>
    </w:p>
    <w:p w14:paraId="17C457C1" w14:textId="6C738F03" w:rsidR="00B30F9B" w:rsidRDefault="00B30F9B" w:rsidP="00410FFD">
      <w:pPr>
        <w:pBdr>
          <w:bottom w:val="single" w:sz="6" w:space="1" w:color="auto"/>
        </w:pBdr>
      </w:pPr>
    </w:p>
    <w:p w14:paraId="063EFBC9" w14:textId="394E004C" w:rsidR="00DF6B48" w:rsidRDefault="00DF6B48" w:rsidP="00410FFD"/>
    <w:p w14:paraId="098C4B23" w14:textId="33351134" w:rsidR="0043653F" w:rsidRPr="006445A4" w:rsidRDefault="0043653F" w:rsidP="0043653F">
      <w:pPr>
        <w:rPr>
          <w:lang w:val="en-US"/>
        </w:rPr>
      </w:pPr>
      <w:r w:rsidRPr="00C130B1">
        <w:rPr>
          <w:i/>
        </w:rPr>
        <w:t>S</w:t>
      </w:r>
      <w:r>
        <w:rPr>
          <w:i/>
        </w:rPr>
        <w:t>ce2A</w:t>
      </w:r>
      <w:r w:rsidRPr="00C130B1">
        <w:rPr>
          <w:i/>
        </w:rPr>
        <w:t>Feel</w:t>
      </w:r>
      <w:r>
        <w:rPr>
          <w:i/>
        </w:rPr>
        <w:t xml:space="preserve"> </w:t>
      </w:r>
      <w:r w:rsidRPr="00C130B1">
        <w:t xml:space="preserve">- </w:t>
      </w:r>
      <w:r w:rsidRPr="00C130B1">
        <w:rPr>
          <w:lang w:val="en-US"/>
        </w:rPr>
        <w:t xml:space="preserve">How do you feel about </w:t>
      </w:r>
      <w:ins w:id="58" w:author="Aron" w:date="2024-01-15T11:14:00Z">
        <w:r w:rsidR="00CF26A8" w:rsidRPr="00965F4A">
          <w:rPr>
            <w:highlight w:val="cyan"/>
            <w:lang w:val="en-US"/>
          </w:rPr>
          <w:t>Friend</w:t>
        </w:r>
        <w:r w:rsidR="00CF26A8" w:rsidRPr="00F41812">
          <w:rPr>
            <w:lang w:val="en-US"/>
          </w:rPr>
          <w:t>/</w:t>
        </w:r>
        <w:r w:rsidR="00CF26A8" w:rsidRPr="00F41812">
          <w:rPr>
            <w:highlight w:val="yellow"/>
            <w:lang w:val="en-US"/>
          </w:rPr>
          <w:t>Student</w:t>
        </w:r>
        <w:r w:rsidR="00CF26A8" w:rsidDel="00CF26A8">
          <w:rPr>
            <w:lang w:val="en-US"/>
          </w:rPr>
          <w:t xml:space="preserve"> </w:t>
        </w:r>
      </w:ins>
      <w:r>
        <w:rPr>
          <w:lang w:val="en-US"/>
        </w:rPr>
        <w:t xml:space="preserve">A’s </w:t>
      </w:r>
      <w:r w:rsidRPr="00C130B1">
        <w:rPr>
          <w:lang w:val="en-US"/>
        </w:rPr>
        <w:t xml:space="preserve">behavior? </w:t>
      </w:r>
      <w:r w:rsidRPr="006445A4">
        <w:rPr>
          <w:lang w:val="en-US"/>
        </w:rPr>
        <w:t xml:space="preserve">(check all that apply) </w:t>
      </w:r>
    </w:p>
    <w:p w14:paraId="662B280C" w14:textId="77777777" w:rsidR="0043653F" w:rsidRDefault="0043653F" w:rsidP="0043653F">
      <w:pPr>
        <w:pStyle w:val="ListParagraph"/>
        <w:keepNext/>
        <w:numPr>
          <w:ilvl w:val="0"/>
          <w:numId w:val="11"/>
        </w:numPr>
        <w:jc w:val="both"/>
      </w:pPr>
      <w:r>
        <w:t xml:space="preserve">Happy </w:t>
      </w:r>
      <w:r w:rsidRPr="00371F6F">
        <w:rPr>
          <w:i/>
        </w:rPr>
        <w:t>(</w:t>
      </w:r>
      <w:r>
        <w:rPr>
          <w:i/>
        </w:rPr>
        <w:t>1</w:t>
      </w:r>
      <w:r w:rsidRPr="00371F6F">
        <w:rPr>
          <w:i/>
        </w:rPr>
        <w:t>)</w:t>
      </w:r>
    </w:p>
    <w:p w14:paraId="20AC4641" w14:textId="77777777" w:rsidR="0043653F" w:rsidRDefault="0043653F" w:rsidP="0043653F">
      <w:pPr>
        <w:pStyle w:val="ListParagraph"/>
        <w:keepNext/>
        <w:numPr>
          <w:ilvl w:val="0"/>
          <w:numId w:val="11"/>
        </w:numPr>
        <w:jc w:val="both"/>
      </w:pPr>
      <w:r>
        <w:t xml:space="preserve">Sad </w:t>
      </w:r>
      <w:r w:rsidRPr="00371F6F">
        <w:rPr>
          <w:i/>
        </w:rPr>
        <w:t>(</w:t>
      </w:r>
      <w:r>
        <w:rPr>
          <w:i/>
        </w:rPr>
        <w:t>2</w:t>
      </w:r>
      <w:r w:rsidRPr="00371F6F">
        <w:rPr>
          <w:i/>
        </w:rPr>
        <w:t>)</w:t>
      </w:r>
    </w:p>
    <w:p w14:paraId="0C0FE2B0" w14:textId="77777777" w:rsidR="0043653F" w:rsidRDefault="0043653F" w:rsidP="0043653F">
      <w:pPr>
        <w:pStyle w:val="ListParagraph"/>
        <w:keepNext/>
        <w:numPr>
          <w:ilvl w:val="0"/>
          <w:numId w:val="11"/>
        </w:numPr>
        <w:jc w:val="both"/>
      </w:pPr>
      <w:r>
        <w:t xml:space="preserve">Surprised </w:t>
      </w:r>
      <w:r w:rsidRPr="00371F6F">
        <w:rPr>
          <w:i/>
        </w:rPr>
        <w:t>(</w:t>
      </w:r>
      <w:r>
        <w:rPr>
          <w:i/>
        </w:rPr>
        <w:t>3</w:t>
      </w:r>
      <w:r w:rsidRPr="00371F6F">
        <w:rPr>
          <w:i/>
        </w:rPr>
        <w:t>)</w:t>
      </w:r>
    </w:p>
    <w:p w14:paraId="587840D2" w14:textId="77777777" w:rsidR="0043653F" w:rsidRDefault="0043653F" w:rsidP="0043653F">
      <w:pPr>
        <w:pStyle w:val="ListParagraph"/>
        <w:keepNext/>
        <w:numPr>
          <w:ilvl w:val="0"/>
          <w:numId w:val="11"/>
        </w:numPr>
        <w:jc w:val="both"/>
      </w:pPr>
      <w:r>
        <w:t xml:space="preserve">Afraid </w:t>
      </w:r>
      <w:r w:rsidRPr="00371F6F">
        <w:rPr>
          <w:i/>
        </w:rPr>
        <w:t>(</w:t>
      </w:r>
      <w:r>
        <w:rPr>
          <w:i/>
        </w:rPr>
        <w:t>4</w:t>
      </w:r>
      <w:r w:rsidRPr="00371F6F">
        <w:rPr>
          <w:i/>
        </w:rPr>
        <w:t>)</w:t>
      </w:r>
    </w:p>
    <w:p w14:paraId="185B8BB0" w14:textId="77777777" w:rsidR="0043653F" w:rsidRDefault="0043653F" w:rsidP="0043653F">
      <w:pPr>
        <w:pStyle w:val="ListParagraph"/>
        <w:keepNext/>
        <w:numPr>
          <w:ilvl w:val="0"/>
          <w:numId w:val="11"/>
        </w:numPr>
        <w:jc w:val="both"/>
      </w:pPr>
      <w:r>
        <w:t xml:space="preserve">Disgusted </w:t>
      </w:r>
      <w:r w:rsidRPr="00371F6F">
        <w:rPr>
          <w:i/>
        </w:rPr>
        <w:t>(</w:t>
      </w:r>
      <w:r>
        <w:rPr>
          <w:i/>
        </w:rPr>
        <w:t>5)</w:t>
      </w:r>
    </w:p>
    <w:p w14:paraId="0B0A98C9" w14:textId="77777777" w:rsidR="0043653F" w:rsidRDefault="0043653F" w:rsidP="0043653F">
      <w:pPr>
        <w:pStyle w:val="ListParagraph"/>
        <w:keepNext/>
        <w:numPr>
          <w:ilvl w:val="0"/>
          <w:numId w:val="11"/>
        </w:numPr>
        <w:jc w:val="both"/>
      </w:pPr>
      <w:r>
        <w:t xml:space="preserve">Angry </w:t>
      </w:r>
      <w:r w:rsidRPr="00371F6F">
        <w:rPr>
          <w:i/>
        </w:rPr>
        <w:t>(</w:t>
      </w:r>
      <w:r>
        <w:rPr>
          <w:i/>
        </w:rPr>
        <w:t>6</w:t>
      </w:r>
      <w:r w:rsidRPr="00371F6F">
        <w:rPr>
          <w:i/>
        </w:rPr>
        <w:t>)</w:t>
      </w:r>
    </w:p>
    <w:p w14:paraId="30941330" w14:textId="77777777" w:rsidR="0043653F" w:rsidRPr="00DE6B26" w:rsidRDefault="0043653F" w:rsidP="0043653F">
      <w:pPr>
        <w:pStyle w:val="ListParagraph"/>
        <w:keepNext/>
        <w:numPr>
          <w:ilvl w:val="0"/>
          <w:numId w:val="11"/>
        </w:numPr>
        <w:jc w:val="both"/>
      </w:pPr>
      <w:r>
        <w:t xml:space="preserve">Satisfied </w:t>
      </w:r>
      <w:r w:rsidRPr="00371F6F">
        <w:rPr>
          <w:i/>
        </w:rPr>
        <w:t>(</w:t>
      </w:r>
      <w:r>
        <w:rPr>
          <w:i/>
        </w:rPr>
        <w:t>7</w:t>
      </w:r>
      <w:r w:rsidRPr="00371F6F">
        <w:rPr>
          <w:i/>
        </w:rPr>
        <w:t>)</w:t>
      </w:r>
    </w:p>
    <w:p w14:paraId="3BB0ECCF" w14:textId="77777777" w:rsidR="0043653F" w:rsidRDefault="0043653F" w:rsidP="0043653F">
      <w:pPr>
        <w:pStyle w:val="ListParagraph"/>
        <w:keepNext/>
        <w:numPr>
          <w:ilvl w:val="0"/>
          <w:numId w:val="11"/>
        </w:numPr>
        <w:jc w:val="both"/>
      </w:pPr>
      <w:r>
        <w:t xml:space="preserve">Another positive emotion </w:t>
      </w:r>
      <w:r w:rsidRPr="00371F6F">
        <w:rPr>
          <w:i/>
        </w:rPr>
        <w:t>(</w:t>
      </w:r>
      <w:r>
        <w:rPr>
          <w:i/>
        </w:rPr>
        <w:t>8</w:t>
      </w:r>
      <w:r w:rsidRPr="00371F6F">
        <w:rPr>
          <w:i/>
        </w:rPr>
        <w:t>)</w:t>
      </w:r>
    </w:p>
    <w:p w14:paraId="0D7988E9" w14:textId="77777777" w:rsidR="0043653F" w:rsidRDefault="0043653F" w:rsidP="0043653F">
      <w:pPr>
        <w:pStyle w:val="ListParagraph"/>
        <w:keepNext/>
        <w:numPr>
          <w:ilvl w:val="0"/>
          <w:numId w:val="11"/>
        </w:numPr>
        <w:jc w:val="both"/>
      </w:pPr>
      <w:r>
        <w:t xml:space="preserve">Another negative emotion </w:t>
      </w:r>
      <w:r w:rsidRPr="00371F6F">
        <w:rPr>
          <w:i/>
        </w:rPr>
        <w:t>(</w:t>
      </w:r>
      <w:r>
        <w:rPr>
          <w:i/>
        </w:rPr>
        <w:t>9</w:t>
      </w:r>
      <w:r w:rsidRPr="00371F6F">
        <w:rPr>
          <w:i/>
        </w:rPr>
        <w:t>)</w:t>
      </w:r>
    </w:p>
    <w:p w14:paraId="006E38E2" w14:textId="77777777" w:rsidR="00DF6B48" w:rsidRDefault="00DF6B48" w:rsidP="00410FFD">
      <w:pPr>
        <w:pBdr>
          <w:bottom w:val="single" w:sz="6" w:space="1" w:color="auto"/>
        </w:pBdr>
      </w:pPr>
    </w:p>
    <w:p w14:paraId="16FE7ACB" w14:textId="6BF08AAA" w:rsidR="0043653F" w:rsidRDefault="0043653F" w:rsidP="00410FFD"/>
    <w:p w14:paraId="3E64F244" w14:textId="751B5189" w:rsidR="00337F16" w:rsidRPr="00C00655" w:rsidRDefault="00555EC1" w:rsidP="00F750AB">
      <w:pPr>
        <w:rPr>
          <w:lang w:val="en-US"/>
        </w:rPr>
      </w:pPr>
      <w:r w:rsidRPr="00942A97">
        <w:rPr>
          <w:i/>
          <w:lang w:val="en-US"/>
        </w:rPr>
        <w:t xml:space="preserve">Sce2BCDEInfo </w:t>
      </w:r>
      <w:r w:rsidR="00E84C0B" w:rsidRPr="00942A97">
        <w:rPr>
          <w:i/>
          <w:lang w:val="en-US"/>
        </w:rPr>
        <w:t>–</w:t>
      </w:r>
      <w:r>
        <w:rPr>
          <w:lang w:val="en-US"/>
        </w:rPr>
        <w:t xml:space="preserve"> </w:t>
      </w:r>
      <w:ins w:id="59" w:author="Aron" w:date="2024-01-15T11:15:00Z">
        <w:r w:rsidR="00337F16">
          <w:rPr>
            <w:lang w:val="en-US"/>
          </w:rPr>
          <w:t>Friend</w:t>
        </w:r>
      </w:ins>
      <w:ins w:id="60" w:author="Aron" w:date="2024-01-15T11:19:00Z">
        <w:r w:rsidR="002A0978">
          <w:rPr>
            <w:lang w:val="en-US"/>
          </w:rPr>
          <w:t>s</w:t>
        </w:r>
      </w:ins>
      <w:ins w:id="61" w:author="Aron" w:date="2024-01-15T11:15:00Z">
        <w:r w:rsidR="00337F16" w:rsidRPr="00555EC1">
          <w:rPr>
            <w:lang w:val="en-US"/>
          </w:rPr>
          <w:t xml:space="preserve"> </w:t>
        </w:r>
      </w:ins>
      <w:r w:rsidRPr="00555EC1">
        <w:rPr>
          <w:lang w:val="en-US"/>
        </w:rPr>
        <w:t>B, C, D and E</w:t>
      </w:r>
      <w:r w:rsidR="00F750AB">
        <w:rPr>
          <w:lang w:val="en-US"/>
        </w:rPr>
        <w:t xml:space="preserve">, all </w:t>
      </w:r>
      <w:ins w:id="62" w:author="Aron" w:date="2024-01-15T11:15:00Z">
        <w:r w:rsidR="00337F16">
          <w:rPr>
            <w:lang w:val="en-US"/>
          </w:rPr>
          <w:t xml:space="preserve">students who are </w:t>
        </w:r>
      </w:ins>
      <w:r w:rsidR="00F750AB">
        <w:rPr>
          <w:lang w:val="en-US"/>
        </w:rPr>
        <w:t xml:space="preserve">a </w:t>
      </w:r>
      <w:r w:rsidR="00F750AB" w:rsidRPr="00A80825">
        <w:rPr>
          <w:b/>
          <w:lang w:val="en-US"/>
        </w:rPr>
        <w:t xml:space="preserve">part of your </w:t>
      </w:r>
      <w:proofErr w:type="gramStart"/>
      <w:r w:rsidR="00F750AB" w:rsidRPr="00A80825">
        <w:rPr>
          <w:b/>
          <w:lang w:val="en-US"/>
        </w:rPr>
        <w:t>friend</w:t>
      </w:r>
      <w:ins w:id="63" w:author="Aron" w:date="2024-01-15T11:15:00Z">
        <w:r w:rsidR="00337F16">
          <w:rPr>
            <w:b/>
            <w:lang w:val="en-US"/>
          </w:rPr>
          <w:t>s</w:t>
        </w:r>
      </w:ins>
      <w:proofErr w:type="gramEnd"/>
      <w:r w:rsidR="00F750AB" w:rsidRPr="00A80825">
        <w:rPr>
          <w:b/>
          <w:lang w:val="en-US"/>
        </w:rPr>
        <w:t xml:space="preserve"> group</w:t>
      </w:r>
      <w:r w:rsidR="00F750AB">
        <w:rPr>
          <w:lang w:val="en-US"/>
        </w:rPr>
        <w:t>,</w:t>
      </w:r>
      <w:r w:rsidRPr="00555EC1">
        <w:rPr>
          <w:lang w:val="en-US"/>
        </w:rPr>
        <w:t xml:space="preserve"> all think it is bad behavior to </w:t>
      </w:r>
      <w:r w:rsidR="00F750AB">
        <w:rPr>
          <w:lang w:val="en-US"/>
        </w:rPr>
        <w:t xml:space="preserve">interrupt </w:t>
      </w:r>
      <w:r w:rsidR="003D1CBD">
        <w:rPr>
          <w:lang w:val="en-US"/>
        </w:rPr>
        <w:t>people</w:t>
      </w:r>
      <w:r w:rsidR="00F750AB">
        <w:rPr>
          <w:lang w:val="en-US"/>
        </w:rPr>
        <w:t xml:space="preserve"> </w:t>
      </w:r>
      <w:r w:rsidR="005C496A">
        <w:rPr>
          <w:lang w:val="en-US"/>
        </w:rPr>
        <w:t>when they are speaking</w:t>
      </w:r>
      <w:r w:rsidR="00F750AB" w:rsidRPr="00C00655">
        <w:rPr>
          <w:lang w:val="en-US"/>
        </w:rPr>
        <w:t xml:space="preserve">, but they react in different ways. </w:t>
      </w:r>
    </w:p>
    <w:p w14:paraId="06048350" w14:textId="6077C50C" w:rsidR="00D167D7" w:rsidRDefault="00D167D7" w:rsidP="00410FFD">
      <w:pPr>
        <w:pBdr>
          <w:bottom w:val="single" w:sz="6" w:space="1" w:color="auto"/>
        </w:pBdr>
      </w:pPr>
    </w:p>
    <w:p w14:paraId="5119D8A9" w14:textId="6799A6CE" w:rsidR="000E6800" w:rsidRDefault="000E6800" w:rsidP="00410FFD"/>
    <w:p w14:paraId="6FC5B766" w14:textId="408C3EC6" w:rsidR="00675E5A" w:rsidRPr="00675E5A" w:rsidRDefault="00675E5A" w:rsidP="00675E5A">
      <w:pPr>
        <w:rPr>
          <w:lang w:val="en-US"/>
        </w:rPr>
      </w:pPr>
      <w:r w:rsidRPr="00675E5A">
        <w:rPr>
          <w:i/>
          <w:lang w:val="en-US"/>
        </w:rPr>
        <w:t>Sce2BInfo -</w:t>
      </w:r>
      <w:r>
        <w:rPr>
          <w:lang w:val="en-US"/>
        </w:rPr>
        <w:t xml:space="preserve"> </w:t>
      </w:r>
      <w:ins w:id="64" w:author="Aron" w:date="2024-01-15T11:15:00Z">
        <w:r w:rsidR="00965F4A">
          <w:rPr>
            <w:b/>
            <w:bCs/>
            <w:lang w:val="en-US"/>
          </w:rPr>
          <w:t>Friend</w:t>
        </w:r>
        <w:r w:rsidR="00965F4A" w:rsidRPr="00675E5A">
          <w:rPr>
            <w:b/>
            <w:bCs/>
            <w:lang w:val="en-US"/>
          </w:rPr>
          <w:t xml:space="preserve"> </w:t>
        </w:r>
      </w:ins>
      <w:r w:rsidRPr="00675E5A">
        <w:rPr>
          <w:b/>
          <w:bCs/>
          <w:lang w:val="en-US"/>
        </w:rPr>
        <w:t xml:space="preserve">B does nothing about </w:t>
      </w:r>
      <w:ins w:id="65" w:author="Aron" w:date="2024-01-15T11:16:00Z">
        <w:r w:rsidR="00F41812" w:rsidRPr="00837715">
          <w:rPr>
            <w:b/>
            <w:highlight w:val="cyan"/>
            <w:lang w:val="en-US"/>
          </w:rPr>
          <w:t>Friend</w:t>
        </w:r>
        <w:r w:rsidR="00F41812" w:rsidRPr="00837715">
          <w:rPr>
            <w:b/>
            <w:lang w:val="en-US"/>
          </w:rPr>
          <w:t>/</w:t>
        </w:r>
        <w:r w:rsidR="00F41812" w:rsidRPr="00837715">
          <w:rPr>
            <w:b/>
            <w:highlight w:val="yellow"/>
            <w:lang w:val="en-US"/>
          </w:rPr>
          <w:t>Student</w:t>
        </w:r>
        <w:r w:rsidR="00F41812" w:rsidDel="00F41812">
          <w:rPr>
            <w:b/>
            <w:bCs/>
            <w:lang w:val="en-US"/>
          </w:rPr>
          <w:t xml:space="preserve"> </w:t>
        </w:r>
      </w:ins>
      <w:r w:rsidRPr="00675E5A">
        <w:rPr>
          <w:b/>
          <w:bCs/>
          <w:lang w:val="en-US"/>
        </w:rPr>
        <w:t xml:space="preserve">A. </w:t>
      </w:r>
    </w:p>
    <w:p w14:paraId="0CA11DC2" w14:textId="77777777" w:rsidR="000E6800" w:rsidRDefault="000E6800" w:rsidP="00410FFD"/>
    <w:p w14:paraId="35A39A70" w14:textId="7A1AECD3" w:rsidR="00D3499F" w:rsidRPr="00271B5F" w:rsidRDefault="00D3499F" w:rsidP="00D3499F">
      <w:pPr>
        <w:rPr>
          <w:lang w:val="en-US"/>
        </w:rPr>
      </w:pPr>
      <w:r w:rsidRPr="00271B5F">
        <w:rPr>
          <w:i/>
          <w:lang w:val="en-US"/>
        </w:rPr>
        <w:t>Sce</w:t>
      </w:r>
      <w:r>
        <w:rPr>
          <w:i/>
          <w:lang w:val="en-US"/>
        </w:rPr>
        <w:t>2B</w:t>
      </w:r>
      <w:r w:rsidRPr="00271B5F">
        <w:rPr>
          <w:i/>
          <w:lang w:val="en-US"/>
        </w:rPr>
        <w:t>App -</w:t>
      </w:r>
      <w:r w:rsidRPr="00271B5F">
        <w:rPr>
          <w:lang w:val="en-US"/>
        </w:rPr>
        <w:t xml:space="preserve"> How appropriate would it be for </w:t>
      </w:r>
      <w:ins w:id="66" w:author="Aron" w:date="2024-01-15T11:16:00Z">
        <w:r w:rsidR="000E2533">
          <w:rPr>
            <w:lang w:val="en-US"/>
          </w:rPr>
          <w:t>Friend</w:t>
        </w:r>
        <w:r w:rsidR="000E2533" w:rsidRPr="00271B5F">
          <w:rPr>
            <w:lang w:val="en-US"/>
          </w:rPr>
          <w:t xml:space="preserve"> </w:t>
        </w:r>
      </w:ins>
      <w:r>
        <w:rPr>
          <w:lang w:val="en-US"/>
        </w:rPr>
        <w:t>B</w:t>
      </w:r>
      <w:r w:rsidRPr="00271B5F">
        <w:rPr>
          <w:lang w:val="en-US"/>
        </w:rPr>
        <w:t xml:space="preserve"> to react in this way? </w:t>
      </w:r>
    </w:p>
    <w:p w14:paraId="60687A26" w14:textId="77777777" w:rsidR="00D3499F" w:rsidRPr="00271B5F" w:rsidRDefault="00D3499F" w:rsidP="00D3499F">
      <w:pPr>
        <w:numPr>
          <w:ilvl w:val="0"/>
          <w:numId w:val="5"/>
        </w:numPr>
      </w:pPr>
      <w:r w:rsidRPr="00271B5F">
        <w:t xml:space="preserve">Extremely inappropriate </w:t>
      </w:r>
      <w:r w:rsidRPr="00271B5F">
        <w:rPr>
          <w:i/>
        </w:rPr>
        <w:t>(0)</w:t>
      </w:r>
    </w:p>
    <w:p w14:paraId="2322FE3D" w14:textId="77777777" w:rsidR="00D3499F" w:rsidRPr="00271B5F" w:rsidRDefault="00D3499F" w:rsidP="00D3499F">
      <w:pPr>
        <w:numPr>
          <w:ilvl w:val="0"/>
          <w:numId w:val="5"/>
        </w:numPr>
      </w:pPr>
      <w:r w:rsidRPr="00271B5F">
        <w:t xml:space="preserve">Very inappropriate </w:t>
      </w:r>
      <w:r w:rsidRPr="00271B5F">
        <w:rPr>
          <w:i/>
        </w:rPr>
        <w:t>(1)</w:t>
      </w:r>
    </w:p>
    <w:p w14:paraId="10803C5C" w14:textId="77777777" w:rsidR="00D3499F" w:rsidRPr="00271B5F" w:rsidRDefault="00D3499F" w:rsidP="00D3499F">
      <w:pPr>
        <w:numPr>
          <w:ilvl w:val="0"/>
          <w:numId w:val="5"/>
        </w:numPr>
      </w:pPr>
      <w:r w:rsidRPr="00271B5F">
        <w:t xml:space="preserve">Somewhat inappropriate </w:t>
      </w:r>
      <w:r w:rsidRPr="00271B5F">
        <w:rPr>
          <w:i/>
        </w:rPr>
        <w:t>(2)</w:t>
      </w:r>
    </w:p>
    <w:p w14:paraId="229852DD" w14:textId="77777777" w:rsidR="00D3499F" w:rsidRPr="00271B5F" w:rsidRDefault="00D3499F" w:rsidP="00D3499F">
      <w:pPr>
        <w:numPr>
          <w:ilvl w:val="0"/>
          <w:numId w:val="5"/>
        </w:numPr>
      </w:pPr>
      <w:r w:rsidRPr="00271B5F">
        <w:t xml:space="preserve">Somewhat appropriate </w:t>
      </w:r>
      <w:r w:rsidRPr="00271B5F">
        <w:rPr>
          <w:i/>
        </w:rPr>
        <w:t>(3)</w:t>
      </w:r>
    </w:p>
    <w:p w14:paraId="48AFC007" w14:textId="77777777" w:rsidR="00D3499F" w:rsidRPr="00271B5F" w:rsidRDefault="00D3499F" w:rsidP="00D3499F">
      <w:pPr>
        <w:numPr>
          <w:ilvl w:val="0"/>
          <w:numId w:val="5"/>
        </w:numPr>
      </w:pPr>
      <w:r w:rsidRPr="00271B5F">
        <w:t xml:space="preserve">Very appropriate </w:t>
      </w:r>
      <w:r w:rsidRPr="00271B5F">
        <w:rPr>
          <w:i/>
        </w:rPr>
        <w:t>(4)</w:t>
      </w:r>
    </w:p>
    <w:p w14:paraId="19669AEC" w14:textId="77777777" w:rsidR="00D3499F" w:rsidRPr="00271B5F" w:rsidRDefault="00D3499F" w:rsidP="00D3499F">
      <w:pPr>
        <w:numPr>
          <w:ilvl w:val="0"/>
          <w:numId w:val="5"/>
        </w:numPr>
      </w:pPr>
      <w:r w:rsidRPr="00271B5F">
        <w:t xml:space="preserve">Extremely appropriate </w:t>
      </w:r>
      <w:r w:rsidRPr="00271B5F">
        <w:rPr>
          <w:i/>
        </w:rPr>
        <w:t>(5)</w:t>
      </w:r>
    </w:p>
    <w:p w14:paraId="3BF03024" w14:textId="49551C7E" w:rsidR="00555EC1" w:rsidRDefault="00555EC1" w:rsidP="00410FFD">
      <w:pPr>
        <w:pBdr>
          <w:bottom w:val="single" w:sz="6" w:space="1" w:color="auto"/>
        </w:pBdr>
      </w:pPr>
    </w:p>
    <w:p w14:paraId="222C5D18" w14:textId="65B26012" w:rsidR="00D3499F" w:rsidRDefault="00D3499F" w:rsidP="00410FFD"/>
    <w:p w14:paraId="5DA53AE2" w14:textId="3E7E3C53" w:rsidR="008120F4" w:rsidRPr="00C43858" w:rsidRDefault="008120F4" w:rsidP="008120F4">
      <w:pPr>
        <w:rPr>
          <w:lang w:val="en-US"/>
        </w:rPr>
      </w:pPr>
      <w:r w:rsidRPr="00C43858">
        <w:rPr>
          <w:i/>
          <w:lang w:val="en-US"/>
        </w:rPr>
        <w:t>Sce</w:t>
      </w:r>
      <w:r>
        <w:rPr>
          <w:i/>
          <w:lang w:val="en-US"/>
        </w:rPr>
        <w:t>2</w:t>
      </w:r>
      <w:r w:rsidRPr="00C43858">
        <w:rPr>
          <w:i/>
          <w:lang w:val="en-US"/>
        </w:rPr>
        <w:t xml:space="preserve">DInfo </w:t>
      </w:r>
      <w:r>
        <w:rPr>
          <w:i/>
          <w:lang w:val="en-US"/>
        </w:rPr>
        <w:t>–</w:t>
      </w:r>
      <w:r w:rsidRPr="00C43858">
        <w:rPr>
          <w:lang w:val="en-US"/>
        </w:rPr>
        <w:t xml:space="preserve"> </w:t>
      </w:r>
      <w:ins w:id="67" w:author="Aron" w:date="2024-01-15T11:16:00Z">
        <w:r w:rsidR="0065184F">
          <w:rPr>
            <w:b/>
            <w:bCs/>
            <w:lang w:val="en-US"/>
          </w:rPr>
          <w:t>Friend</w:t>
        </w:r>
        <w:r w:rsidR="0065184F">
          <w:rPr>
            <w:b/>
            <w:bCs/>
            <w:lang w:val="en-US"/>
          </w:rPr>
          <w:t xml:space="preserve"> </w:t>
        </w:r>
      </w:ins>
      <w:r w:rsidRPr="00C43858">
        <w:rPr>
          <w:b/>
          <w:bCs/>
          <w:lang w:val="en-US"/>
        </w:rPr>
        <w:t xml:space="preserve">D talks to someone else about </w:t>
      </w:r>
      <w:ins w:id="68" w:author="Aron" w:date="2024-01-15T11:16:00Z">
        <w:r w:rsidR="0065184F" w:rsidRPr="00837715">
          <w:rPr>
            <w:b/>
            <w:highlight w:val="cyan"/>
            <w:lang w:val="en-US"/>
          </w:rPr>
          <w:t>Friend</w:t>
        </w:r>
        <w:r w:rsidR="0065184F" w:rsidRPr="00837715">
          <w:rPr>
            <w:b/>
            <w:lang w:val="en-US"/>
          </w:rPr>
          <w:t>/</w:t>
        </w:r>
        <w:r w:rsidR="0065184F" w:rsidRPr="00837715">
          <w:rPr>
            <w:b/>
            <w:highlight w:val="yellow"/>
            <w:lang w:val="en-US"/>
          </w:rPr>
          <w:t>Student</w:t>
        </w:r>
      </w:ins>
      <w:r w:rsidRPr="00C43858">
        <w:rPr>
          <w:b/>
          <w:bCs/>
          <w:lang w:val="en-US"/>
        </w:rPr>
        <w:t xml:space="preserve"> A </w:t>
      </w:r>
      <w:r>
        <w:rPr>
          <w:b/>
          <w:bCs/>
          <w:lang w:val="en-US"/>
        </w:rPr>
        <w:t>interr</w:t>
      </w:r>
      <w:r w:rsidR="00907474">
        <w:rPr>
          <w:b/>
          <w:bCs/>
          <w:lang w:val="en-US"/>
        </w:rPr>
        <w:t xml:space="preserve">upting </w:t>
      </w:r>
      <w:commentRangeStart w:id="69"/>
      <w:ins w:id="70" w:author="Aron" w:date="2024-01-15T11:03:00Z">
        <w:r w:rsidR="00616505">
          <w:rPr>
            <w:b/>
            <w:bCs/>
            <w:lang w:val="en-US"/>
          </w:rPr>
          <w:t xml:space="preserve">people </w:t>
        </w:r>
      </w:ins>
      <w:commentRangeEnd w:id="69"/>
      <w:ins w:id="71" w:author="Aron" w:date="2024-01-15T11:04:00Z">
        <w:r w:rsidR="000474DF">
          <w:rPr>
            <w:rStyle w:val="CommentReference"/>
          </w:rPr>
          <w:commentReference w:id="69"/>
        </w:r>
      </w:ins>
      <w:r w:rsidR="00907474">
        <w:rPr>
          <w:b/>
          <w:bCs/>
          <w:lang w:val="en-US"/>
        </w:rPr>
        <w:t>when they are speaking.</w:t>
      </w:r>
    </w:p>
    <w:p w14:paraId="26D0C79F" w14:textId="77777777" w:rsidR="008120F4" w:rsidRDefault="008120F4" w:rsidP="008120F4"/>
    <w:p w14:paraId="3286D83C" w14:textId="781C3407" w:rsidR="008120F4" w:rsidRPr="00271B5F" w:rsidRDefault="008120F4" w:rsidP="008120F4">
      <w:pPr>
        <w:rPr>
          <w:lang w:val="en-US"/>
        </w:rPr>
      </w:pPr>
      <w:r w:rsidRPr="00271B5F">
        <w:rPr>
          <w:i/>
          <w:lang w:val="en-US"/>
        </w:rPr>
        <w:t>Sce</w:t>
      </w:r>
      <w:r>
        <w:rPr>
          <w:i/>
          <w:lang w:val="en-US"/>
        </w:rPr>
        <w:t>2D</w:t>
      </w:r>
      <w:r w:rsidRPr="00271B5F">
        <w:rPr>
          <w:i/>
          <w:lang w:val="en-US"/>
        </w:rPr>
        <w:t>App -</w:t>
      </w:r>
      <w:r w:rsidRPr="00271B5F">
        <w:rPr>
          <w:lang w:val="en-US"/>
        </w:rPr>
        <w:t xml:space="preserve"> How appropriate would it be for Student </w:t>
      </w:r>
      <w:r>
        <w:rPr>
          <w:lang w:val="en-US"/>
        </w:rPr>
        <w:t>D</w:t>
      </w:r>
      <w:r w:rsidRPr="00271B5F">
        <w:rPr>
          <w:lang w:val="en-US"/>
        </w:rPr>
        <w:t xml:space="preserve"> to react in this way? </w:t>
      </w:r>
    </w:p>
    <w:p w14:paraId="7A22357C" w14:textId="77777777" w:rsidR="008120F4" w:rsidRPr="00271B5F" w:rsidRDefault="008120F4" w:rsidP="008120F4">
      <w:pPr>
        <w:numPr>
          <w:ilvl w:val="0"/>
          <w:numId w:val="5"/>
        </w:numPr>
      </w:pPr>
      <w:r w:rsidRPr="00271B5F">
        <w:t xml:space="preserve">Extremely inappropriate </w:t>
      </w:r>
      <w:r w:rsidRPr="00271B5F">
        <w:rPr>
          <w:i/>
        </w:rPr>
        <w:t>(0)</w:t>
      </w:r>
    </w:p>
    <w:p w14:paraId="0D6ABF06" w14:textId="77777777" w:rsidR="008120F4" w:rsidRPr="00271B5F" w:rsidRDefault="008120F4" w:rsidP="008120F4">
      <w:pPr>
        <w:numPr>
          <w:ilvl w:val="0"/>
          <w:numId w:val="5"/>
        </w:numPr>
      </w:pPr>
      <w:r w:rsidRPr="00271B5F">
        <w:t xml:space="preserve">Very inappropriate </w:t>
      </w:r>
      <w:r w:rsidRPr="00271B5F">
        <w:rPr>
          <w:i/>
        </w:rPr>
        <w:t>(1)</w:t>
      </w:r>
    </w:p>
    <w:p w14:paraId="532F0F16" w14:textId="77777777" w:rsidR="008120F4" w:rsidRPr="00271B5F" w:rsidRDefault="008120F4" w:rsidP="008120F4">
      <w:pPr>
        <w:numPr>
          <w:ilvl w:val="0"/>
          <w:numId w:val="5"/>
        </w:numPr>
      </w:pPr>
      <w:r w:rsidRPr="00271B5F">
        <w:t xml:space="preserve">Somewhat inappropriate </w:t>
      </w:r>
      <w:r w:rsidRPr="00271B5F">
        <w:rPr>
          <w:i/>
        </w:rPr>
        <w:t>(2)</w:t>
      </w:r>
    </w:p>
    <w:p w14:paraId="4F62AAE3" w14:textId="77777777" w:rsidR="008120F4" w:rsidRPr="00271B5F" w:rsidRDefault="008120F4" w:rsidP="008120F4">
      <w:pPr>
        <w:numPr>
          <w:ilvl w:val="0"/>
          <w:numId w:val="5"/>
        </w:numPr>
      </w:pPr>
      <w:r w:rsidRPr="00271B5F">
        <w:t xml:space="preserve">Somewhat appropriate </w:t>
      </w:r>
      <w:r w:rsidRPr="00271B5F">
        <w:rPr>
          <w:i/>
        </w:rPr>
        <w:t>(3)</w:t>
      </w:r>
    </w:p>
    <w:p w14:paraId="1742B5E3" w14:textId="77777777" w:rsidR="008120F4" w:rsidRPr="00271B5F" w:rsidRDefault="008120F4" w:rsidP="008120F4">
      <w:pPr>
        <w:numPr>
          <w:ilvl w:val="0"/>
          <w:numId w:val="5"/>
        </w:numPr>
      </w:pPr>
      <w:r w:rsidRPr="00271B5F">
        <w:t xml:space="preserve">Very appropriate </w:t>
      </w:r>
      <w:r w:rsidRPr="00271B5F">
        <w:rPr>
          <w:i/>
        </w:rPr>
        <w:t>(4)</w:t>
      </w:r>
    </w:p>
    <w:p w14:paraId="75487CC2" w14:textId="77777777" w:rsidR="008120F4" w:rsidRPr="00271B5F" w:rsidRDefault="008120F4" w:rsidP="008120F4">
      <w:pPr>
        <w:numPr>
          <w:ilvl w:val="0"/>
          <w:numId w:val="5"/>
        </w:numPr>
      </w:pPr>
      <w:r w:rsidRPr="00271B5F">
        <w:t xml:space="preserve">Extremely appropriate </w:t>
      </w:r>
      <w:r w:rsidRPr="00271B5F">
        <w:rPr>
          <w:i/>
        </w:rPr>
        <w:t>(5)</w:t>
      </w:r>
    </w:p>
    <w:p w14:paraId="2012E608" w14:textId="77777777" w:rsidR="008120F4" w:rsidRDefault="008120F4" w:rsidP="00410FFD">
      <w:pPr>
        <w:pBdr>
          <w:bottom w:val="single" w:sz="6" w:space="1" w:color="auto"/>
        </w:pBdr>
      </w:pPr>
    </w:p>
    <w:p w14:paraId="6B8184FE" w14:textId="62D7FAA9" w:rsidR="008B43DD" w:rsidRDefault="008B43DD" w:rsidP="00410FFD"/>
    <w:p w14:paraId="4389B4E0" w14:textId="611E9EC5" w:rsidR="00440DB5" w:rsidRDefault="00440DB5" w:rsidP="00440DB5">
      <w:pPr>
        <w:rPr>
          <w:b/>
          <w:bCs/>
          <w:lang w:val="en-US"/>
        </w:rPr>
      </w:pPr>
      <w:r w:rsidRPr="000F0FAC">
        <w:rPr>
          <w:i/>
          <w:lang w:val="en-US"/>
        </w:rPr>
        <w:t>Sce</w:t>
      </w:r>
      <w:r>
        <w:rPr>
          <w:i/>
          <w:lang w:val="en-US"/>
        </w:rPr>
        <w:t>2</w:t>
      </w:r>
      <w:r w:rsidRPr="000F0FAC">
        <w:rPr>
          <w:i/>
          <w:lang w:val="en-US"/>
        </w:rPr>
        <w:t>CInfo -</w:t>
      </w:r>
      <w:r>
        <w:rPr>
          <w:lang w:val="en-US"/>
        </w:rPr>
        <w:t xml:space="preserve"> </w:t>
      </w:r>
      <w:ins w:id="72" w:author="Aron" w:date="2024-01-15T11:16:00Z">
        <w:r w:rsidR="00A112A1">
          <w:rPr>
            <w:b/>
            <w:bCs/>
            <w:lang w:val="en-US"/>
          </w:rPr>
          <w:t>Friend</w:t>
        </w:r>
        <w:r w:rsidR="00A112A1" w:rsidRPr="000F0FAC">
          <w:rPr>
            <w:b/>
            <w:bCs/>
            <w:lang w:val="en-US"/>
          </w:rPr>
          <w:t xml:space="preserve"> </w:t>
        </w:r>
      </w:ins>
      <w:r w:rsidRPr="000F0FAC">
        <w:rPr>
          <w:b/>
          <w:bCs/>
          <w:lang w:val="en-US"/>
        </w:rPr>
        <w:t xml:space="preserve">C makes an angry remark to </w:t>
      </w:r>
      <w:ins w:id="73" w:author="Aron" w:date="2024-01-15T11:16:00Z">
        <w:r w:rsidR="00A112A1" w:rsidRPr="000A0392">
          <w:rPr>
            <w:b/>
            <w:highlight w:val="cyan"/>
            <w:lang w:val="en-US"/>
          </w:rPr>
          <w:t>Friend</w:t>
        </w:r>
        <w:r w:rsidR="00A112A1" w:rsidRPr="000A0392">
          <w:rPr>
            <w:b/>
            <w:lang w:val="en-US"/>
          </w:rPr>
          <w:t>/</w:t>
        </w:r>
        <w:r w:rsidR="00A112A1" w:rsidRPr="000A0392">
          <w:rPr>
            <w:b/>
            <w:highlight w:val="yellow"/>
            <w:lang w:val="en-US"/>
          </w:rPr>
          <w:t>Student</w:t>
        </w:r>
        <w:r w:rsidR="00A112A1" w:rsidDel="00A112A1">
          <w:rPr>
            <w:b/>
            <w:bCs/>
            <w:lang w:val="en-US"/>
          </w:rPr>
          <w:t xml:space="preserve"> </w:t>
        </w:r>
      </w:ins>
      <w:r w:rsidRPr="000F0FAC">
        <w:rPr>
          <w:b/>
          <w:bCs/>
          <w:lang w:val="en-US"/>
        </w:rPr>
        <w:t xml:space="preserve">A about </w:t>
      </w:r>
      <w:r>
        <w:rPr>
          <w:b/>
          <w:bCs/>
          <w:lang w:val="en-US"/>
        </w:rPr>
        <w:t>interrupting</w:t>
      </w:r>
      <w:r w:rsidR="00475605">
        <w:rPr>
          <w:b/>
          <w:bCs/>
          <w:lang w:val="en-US"/>
        </w:rPr>
        <w:t xml:space="preserve"> </w:t>
      </w:r>
      <w:ins w:id="74" w:author="Aron" w:date="2024-01-15T11:03:00Z">
        <w:r w:rsidR="00616505">
          <w:rPr>
            <w:b/>
            <w:bCs/>
            <w:lang w:val="en-US"/>
          </w:rPr>
          <w:t>people</w:t>
        </w:r>
      </w:ins>
      <w:r w:rsidRPr="000F0FAC">
        <w:rPr>
          <w:b/>
          <w:bCs/>
          <w:lang w:val="en-US"/>
        </w:rPr>
        <w:t xml:space="preserve">. </w:t>
      </w:r>
    </w:p>
    <w:p w14:paraId="14ECDA02" w14:textId="77777777" w:rsidR="00440DB5" w:rsidRDefault="00440DB5" w:rsidP="00440DB5">
      <w:pPr>
        <w:rPr>
          <w:lang w:val="en-US"/>
        </w:rPr>
      </w:pPr>
    </w:p>
    <w:p w14:paraId="5D743007" w14:textId="3CA5C3BC" w:rsidR="00440DB5" w:rsidRPr="000F0FAC" w:rsidRDefault="00440DB5" w:rsidP="00440DB5">
      <w:pPr>
        <w:rPr>
          <w:lang w:val="en-US"/>
        </w:rPr>
      </w:pPr>
      <w:r w:rsidRPr="00446F12">
        <w:rPr>
          <w:i/>
          <w:lang w:val="en-US"/>
        </w:rPr>
        <w:t>Sce</w:t>
      </w:r>
      <w:r>
        <w:rPr>
          <w:i/>
          <w:lang w:val="en-US"/>
        </w:rPr>
        <w:t>2</w:t>
      </w:r>
      <w:r w:rsidRPr="00446F12">
        <w:rPr>
          <w:i/>
          <w:lang w:val="en-US"/>
        </w:rPr>
        <w:t>CApp -</w:t>
      </w:r>
      <w:r>
        <w:rPr>
          <w:lang w:val="en-US"/>
        </w:rPr>
        <w:t xml:space="preserve"> </w:t>
      </w:r>
      <w:r w:rsidRPr="00446F12">
        <w:rPr>
          <w:lang w:val="en-US"/>
        </w:rPr>
        <w:t xml:space="preserve">How appropriate would it be for </w:t>
      </w:r>
      <w:ins w:id="75" w:author="Aron" w:date="2024-01-15T11:16:00Z">
        <w:r w:rsidR="00A112A1">
          <w:rPr>
            <w:lang w:val="en-US"/>
          </w:rPr>
          <w:t>Friend</w:t>
        </w:r>
        <w:r w:rsidR="00A112A1" w:rsidRPr="00446F12">
          <w:rPr>
            <w:lang w:val="en-US"/>
          </w:rPr>
          <w:t xml:space="preserve"> </w:t>
        </w:r>
      </w:ins>
      <w:r w:rsidRPr="00446F12">
        <w:rPr>
          <w:lang w:val="en-US"/>
        </w:rPr>
        <w:t xml:space="preserve">C to react in this way? </w:t>
      </w:r>
    </w:p>
    <w:p w14:paraId="4D636A50" w14:textId="77777777" w:rsidR="00440DB5" w:rsidRPr="008C1BE3" w:rsidRDefault="00440DB5" w:rsidP="00440DB5">
      <w:pPr>
        <w:numPr>
          <w:ilvl w:val="0"/>
          <w:numId w:val="5"/>
        </w:numPr>
        <w:pBdr>
          <w:bottom w:val="single" w:sz="6" w:space="1" w:color="auto"/>
        </w:pBdr>
      </w:pPr>
      <w:r w:rsidRPr="008C1BE3">
        <w:t xml:space="preserve">Extremely inappropriate </w:t>
      </w:r>
      <w:r w:rsidRPr="008C1BE3">
        <w:rPr>
          <w:i/>
        </w:rPr>
        <w:t>(0)</w:t>
      </w:r>
    </w:p>
    <w:p w14:paraId="79F25CDF" w14:textId="77777777" w:rsidR="00440DB5" w:rsidRPr="008C1BE3" w:rsidRDefault="00440DB5" w:rsidP="00440DB5">
      <w:pPr>
        <w:numPr>
          <w:ilvl w:val="0"/>
          <w:numId w:val="5"/>
        </w:numPr>
        <w:pBdr>
          <w:bottom w:val="single" w:sz="6" w:space="1" w:color="auto"/>
        </w:pBdr>
      </w:pPr>
      <w:r w:rsidRPr="008C1BE3">
        <w:t xml:space="preserve">Very inappropriate </w:t>
      </w:r>
      <w:r w:rsidRPr="008C1BE3">
        <w:rPr>
          <w:i/>
        </w:rPr>
        <w:t>(1)</w:t>
      </w:r>
    </w:p>
    <w:p w14:paraId="61E1C0BC" w14:textId="77777777" w:rsidR="00440DB5" w:rsidRPr="008C1BE3" w:rsidRDefault="00440DB5" w:rsidP="00440DB5">
      <w:pPr>
        <w:numPr>
          <w:ilvl w:val="0"/>
          <w:numId w:val="5"/>
        </w:numPr>
        <w:pBdr>
          <w:bottom w:val="single" w:sz="6" w:space="1" w:color="auto"/>
        </w:pBdr>
      </w:pPr>
      <w:r w:rsidRPr="008C1BE3">
        <w:t xml:space="preserve">Somewhat inappropriate </w:t>
      </w:r>
      <w:r w:rsidRPr="008C1BE3">
        <w:rPr>
          <w:i/>
        </w:rPr>
        <w:t>(2)</w:t>
      </w:r>
    </w:p>
    <w:p w14:paraId="2CABD187" w14:textId="77777777" w:rsidR="00440DB5" w:rsidRPr="008C1BE3" w:rsidRDefault="00440DB5" w:rsidP="00440DB5">
      <w:pPr>
        <w:numPr>
          <w:ilvl w:val="0"/>
          <w:numId w:val="5"/>
        </w:numPr>
        <w:pBdr>
          <w:bottom w:val="single" w:sz="6" w:space="1" w:color="auto"/>
        </w:pBdr>
      </w:pPr>
      <w:r w:rsidRPr="008C1BE3">
        <w:t xml:space="preserve">Somewhat appropriate </w:t>
      </w:r>
      <w:r w:rsidRPr="008C1BE3">
        <w:rPr>
          <w:i/>
        </w:rPr>
        <w:t>(3)</w:t>
      </w:r>
    </w:p>
    <w:p w14:paraId="5691EABA" w14:textId="77777777" w:rsidR="00440DB5" w:rsidRPr="008C1BE3" w:rsidRDefault="00440DB5" w:rsidP="00440DB5">
      <w:pPr>
        <w:numPr>
          <w:ilvl w:val="0"/>
          <w:numId w:val="5"/>
        </w:numPr>
        <w:pBdr>
          <w:bottom w:val="single" w:sz="6" w:space="1" w:color="auto"/>
        </w:pBdr>
      </w:pPr>
      <w:r w:rsidRPr="008C1BE3">
        <w:t xml:space="preserve">Very appropriate </w:t>
      </w:r>
      <w:r w:rsidRPr="008C1BE3">
        <w:rPr>
          <w:i/>
        </w:rPr>
        <w:t>(4)</w:t>
      </w:r>
    </w:p>
    <w:p w14:paraId="36E6D4BC" w14:textId="3C162637" w:rsidR="00440DB5" w:rsidRPr="00EB434E" w:rsidRDefault="00440DB5" w:rsidP="00440DB5">
      <w:pPr>
        <w:numPr>
          <w:ilvl w:val="0"/>
          <w:numId w:val="5"/>
        </w:numPr>
        <w:pBdr>
          <w:bottom w:val="single" w:sz="6" w:space="1" w:color="auto"/>
        </w:pBdr>
      </w:pPr>
      <w:r w:rsidRPr="008C1BE3">
        <w:t xml:space="preserve">Extremely appropriate </w:t>
      </w:r>
      <w:r w:rsidRPr="008C1BE3">
        <w:rPr>
          <w:i/>
        </w:rPr>
        <w:t>(5)</w:t>
      </w:r>
    </w:p>
    <w:p w14:paraId="38C4E838" w14:textId="77777777" w:rsidR="00EB434E" w:rsidRPr="00446F12" w:rsidRDefault="00EB434E" w:rsidP="00EB434E">
      <w:pPr>
        <w:pBdr>
          <w:bottom w:val="single" w:sz="6" w:space="1" w:color="auto"/>
        </w:pBdr>
      </w:pPr>
    </w:p>
    <w:p w14:paraId="12B7FEF0" w14:textId="77777777" w:rsidR="008B43DD" w:rsidRDefault="008B43DD" w:rsidP="00410FFD"/>
    <w:p w14:paraId="22C0F3A7" w14:textId="22131903" w:rsidR="006E4A94" w:rsidRPr="008E12F2" w:rsidRDefault="006E4A94" w:rsidP="006E4A94">
      <w:pPr>
        <w:rPr>
          <w:b/>
          <w:bCs/>
          <w:lang w:val="en-US"/>
        </w:rPr>
      </w:pPr>
      <w:r w:rsidRPr="000F0FAC">
        <w:rPr>
          <w:i/>
          <w:lang w:val="en-US"/>
        </w:rPr>
        <w:t>Sce</w:t>
      </w:r>
      <w:r w:rsidR="00872CC5">
        <w:rPr>
          <w:i/>
          <w:lang w:val="en-US"/>
        </w:rPr>
        <w:t>2</w:t>
      </w:r>
      <w:r>
        <w:rPr>
          <w:i/>
          <w:lang w:val="en-US"/>
        </w:rPr>
        <w:t>E</w:t>
      </w:r>
      <w:r w:rsidRPr="000F0FAC">
        <w:rPr>
          <w:i/>
          <w:lang w:val="en-US"/>
        </w:rPr>
        <w:t>Info -</w:t>
      </w:r>
      <w:r>
        <w:rPr>
          <w:lang w:val="en-US"/>
        </w:rPr>
        <w:t xml:space="preserve"> </w:t>
      </w:r>
      <w:ins w:id="76" w:author="Aron" w:date="2024-01-15T11:16:00Z">
        <w:r w:rsidR="003E45CE">
          <w:rPr>
            <w:b/>
            <w:bCs/>
            <w:lang w:val="en-US"/>
          </w:rPr>
          <w:t>Friend</w:t>
        </w:r>
        <w:r w:rsidR="003E45CE" w:rsidRPr="000F0FAC">
          <w:rPr>
            <w:b/>
            <w:bCs/>
            <w:lang w:val="en-US"/>
          </w:rPr>
          <w:t xml:space="preserve"> </w:t>
        </w:r>
      </w:ins>
      <w:r>
        <w:rPr>
          <w:b/>
          <w:bCs/>
          <w:lang w:val="en-US"/>
        </w:rPr>
        <w:t>E</w:t>
      </w:r>
      <w:r w:rsidRPr="000F0FAC">
        <w:rPr>
          <w:b/>
          <w:bCs/>
          <w:lang w:val="en-US"/>
        </w:rPr>
        <w:t xml:space="preserve"> </w:t>
      </w:r>
      <w:r w:rsidRPr="008E12F2">
        <w:rPr>
          <w:b/>
          <w:bCs/>
          <w:lang w:val="en-US"/>
        </w:rPr>
        <w:t xml:space="preserve">makes a point of avoiding </w:t>
      </w:r>
      <w:ins w:id="77" w:author="Aron" w:date="2024-01-15T11:16:00Z">
        <w:r w:rsidR="003E45CE" w:rsidRPr="00007C90">
          <w:rPr>
            <w:b/>
            <w:highlight w:val="cyan"/>
            <w:lang w:val="en-US"/>
          </w:rPr>
          <w:t>Friend</w:t>
        </w:r>
        <w:r w:rsidR="003E45CE" w:rsidRPr="00007C90">
          <w:rPr>
            <w:b/>
            <w:lang w:val="en-US"/>
          </w:rPr>
          <w:t>/</w:t>
        </w:r>
        <w:r w:rsidR="003E45CE" w:rsidRPr="00007C90">
          <w:rPr>
            <w:b/>
            <w:highlight w:val="yellow"/>
            <w:lang w:val="en-US"/>
          </w:rPr>
          <w:t>Student</w:t>
        </w:r>
      </w:ins>
      <w:r w:rsidRPr="008E12F2">
        <w:rPr>
          <w:b/>
          <w:bCs/>
          <w:lang w:val="en-US"/>
        </w:rPr>
        <w:t xml:space="preserve"> A in the future, even when </w:t>
      </w:r>
      <w:ins w:id="78" w:author="Aron" w:date="2024-01-15T11:17:00Z">
        <w:r w:rsidR="003E45CE" w:rsidRPr="00007C90">
          <w:rPr>
            <w:b/>
            <w:highlight w:val="cyan"/>
            <w:lang w:val="en-US"/>
          </w:rPr>
          <w:t>Friend</w:t>
        </w:r>
        <w:r w:rsidR="003E45CE" w:rsidRPr="00007C90">
          <w:rPr>
            <w:b/>
            <w:lang w:val="en-US"/>
          </w:rPr>
          <w:t>/</w:t>
        </w:r>
        <w:r w:rsidR="003E45CE" w:rsidRPr="00007C90">
          <w:rPr>
            <w:b/>
            <w:highlight w:val="yellow"/>
            <w:lang w:val="en-US"/>
          </w:rPr>
          <w:t>Student</w:t>
        </w:r>
      </w:ins>
      <w:r w:rsidRPr="008E12F2">
        <w:rPr>
          <w:b/>
          <w:bCs/>
          <w:lang w:val="en-US"/>
        </w:rPr>
        <w:t xml:space="preserve"> A is not</w:t>
      </w:r>
      <w:r>
        <w:rPr>
          <w:b/>
          <w:bCs/>
          <w:lang w:val="en-US"/>
        </w:rPr>
        <w:t xml:space="preserve"> interrupting</w:t>
      </w:r>
      <w:r w:rsidR="00500F9E">
        <w:rPr>
          <w:b/>
          <w:bCs/>
          <w:lang w:val="en-US"/>
        </w:rPr>
        <w:t xml:space="preserve"> </w:t>
      </w:r>
      <w:ins w:id="79" w:author="Aron" w:date="2024-01-15T11:04:00Z">
        <w:r w:rsidR="000474DF" w:rsidRPr="006B34ED">
          <w:rPr>
            <w:b/>
            <w:bCs/>
            <w:lang w:val="en-US"/>
          </w:rPr>
          <w:t>people</w:t>
        </w:r>
      </w:ins>
      <w:r>
        <w:rPr>
          <w:b/>
          <w:bCs/>
          <w:lang w:val="en-US"/>
        </w:rPr>
        <w:t>.</w:t>
      </w:r>
      <w:r w:rsidRPr="008E12F2">
        <w:rPr>
          <w:b/>
          <w:bCs/>
          <w:lang w:val="en-US"/>
        </w:rPr>
        <w:t xml:space="preserve"> </w:t>
      </w:r>
    </w:p>
    <w:p w14:paraId="5F501586" w14:textId="77777777" w:rsidR="006E4A94" w:rsidRDefault="006E4A94" w:rsidP="006E4A94">
      <w:pPr>
        <w:rPr>
          <w:lang w:val="en-US"/>
        </w:rPr>
      </w:pPr>
    </w:p>
    <w:p w14:paraId="1E5696F0" w14:textId="67207A4A" w:rsidR="006E4A94" w:rsidRPr="000F0FAC" w:rsidRDefault="006E4A94" w:rsidP="006E4A94">
      <w:pPr>
        <w:rPr>
          <w:lang w:val="en-US"/>
        </w:rPr>
      </w:pPr>
      <w:r w:rsidRPr="00446F12">
        <w:rPr>
          <w:i/>
          <w:lang w:val="en-US"/>
        </w:rPr>
        <w:t>Sce</w:t>
      </w:r>
      <w:r w:rsidR="00872CC5">
        <w:rPr>
          <w:i/>
          <w:lang w:val="en-US"/>
        </w:rPr>
        <w:t>2</w:t>
      </w:r>
      <w:r>
        <w:rPr>
          <w:i/>
          <w:lang w:val="en-US"/>
        </w:rPr>
        <w:t>E</w:t>
      </w:r>
      <w:r w:rsidRPr="00446F12">
        <w:rPr>
          <w:i/>
          <w:lang w:val="en-US"/>
        </w:rPr>
        <w:t>App -</w:t>
      </w:r>
      <w:r>
        <w:rPr>
          <w:lang w:val="en-US"/>
        </w:rPr>
        <w:t xml:space="preserve"> </w:t>
      </w:r>
      <w:r w:rsidRPr="00446F12">
        <w:rPr>
          <w:lang w:val="en-US"/>
        </w:rPr>
        <w:t xml:space="preserve">How appropriate would it be for </w:t>
      </w:r>
      <w:ins w:id="80" w:author="Aron" w:date="2024-01-15T11:17:00Z">
        <w:r w:rsidR="002A4320">
          <w:rPr>
            <w:lang w:val="en-US"/>
          </w:rPr>
          <w:t>Friend</w:t>
        </w:r>
        <w:r w:rsidR="002A4320" w:rsidRPr="00446F12">
          <w:rPr>
            <w:lang w:val="en-US"/>
          </w:rPr>
          <w:t xml:space="preserve"> </w:t>
        </w:r>
      </w:ins>
      <w:r>
        <w:rPr>
          <w:lang w:val="en-US"/>
        </w:rPr>
        <w:t>E</w:t>
      </w:r>
      <w:r w:rsidRPr="00446F12">
        <w:rPr>
          <w:lang w:val="en-US"/>
        </w:rPr>
        <w:t xml:space="preserve"> to react in this way? </w:t>
      </w:r>
    </w:p>
    <w:p w14:paraId="7AE9462F" w14:textId="77777777" w:rsidR="006E4A94" w:rsidRPr="008C1BE3" w:rsidRDefault="006E4A94" w:rsidP="006E4A94">
      <w:pPr>
        <w:numPr>
          <w:ilvl w:val="0"/>
          <w:numId w:val="5"/>
        </w:numPr>
        <w:pBdr>
          <w:bottom w:val="single" w:sz="6" w:space="1" w:color="auto"/>
        </w:pBdr>
      </w:pPr>
      <w:r w:rsidRPr="008C1BE3">
        <w:t xml:space="preserve">Extremely inappropriate </w:t>
      </w:r>
      <w:r w:rsidRPr="008C1BE3">
        <w:rPr>
          <w:i/>
        </w:rPr>
        <w:t>(0)</w:t>
      </w:r>
    </w:p>
    <w:p w14:paraId="62366079" w14:textId="77777777" w:rsidR="006E4A94" w:rsidRPr="008C1BE3" w:rsidRDefault="006E4A94" w:rsidP="006E4A94">
      <w:pPr>
        <w:numPr>
          <w:ilvl w:val="0"/>
          <w:numId w:val="5"/>
        </w:numPr>
        <w:pBdr>
          <w:bottom w:val="single" w:sz="6" w:space="1" w:color="auto"/>
        </w:pBdr>
      </w:pPr>
      <w:r w:rsidRPr="008C1BE3">
        <w:t xml:space="preserve">Very inappropriate </w:t>
      </w:r>
      <w:r w:rsidRPr="008C1BE3">
        <w:rPr>
          <w:i/>
        </w:rPr>
        <w:t>(1)</w:t>
      </w:r>
    </w:p>
    <w:p w14:paraId="5B1FF545" w14:textId="77777777" w:rsidR="006E4A94" w:rsidRPr="008C1BE3" w:rsidRDefault="006E4A94" w:rsidP="006E4A94">
      <w:pPr>
        <w:numPr>
          <w:ilvl w:val="0"/>
          <w:numId w:val="5"/>
        </w:numPr>
        <w:pBdr>
          <w:bottom w:val="single" w:sz="6" w:space="1" w:color="auto"/>
        </w:pBdr>
      </w:pPr>
      <w:r w:rsidRPr="008C1BE3">
        <w:t xml:space="preserve">Somewhat inappropriate </w:t>
      </w:r>
      <w:r w:rsidRPr="008C1BE3">
        <w:rPr>
          <w:i/>
        </w:rPr>
        <w:t>(2)</w:t>
      </w:r>
    </w:p>
    <w:p w14:paraId="741146CF" w14:textId="77777777" w:rsidR="006E4A94" w:rsidRPr="008C1BE3" w:rsidRDefault="006E4A94" w:rsidP="006E4A94">
      <w:pPr>
        <w:numPr>
          <w:ilvl w:val="0"/>
          <w:numId w:val="5"/>
        </w:numPr>
        <w:pBdr>
          <w:bottom w:val="single" w:sz="6" w:space="1" w:color="auto"/>
        </w:pBdr>
      </w:pPr>
      <w:r w:rsidRPr="008C1BE3">
        <w:t xml:space="preserve">Somewhat appropriate </w:t>
      </w:r>
      <w:r w:rsidRPr="008C1BE3">
        <w:rPr>
          <w:i/>
        </w:rPr>
        <w:t>(3)</w:t>
      </w:r>
    </w:p>
    <w:p w14:paraId="55D65EDF" w14:textId="77777777" w:rsidR="006E4A94" w:rsidRPr="008C1BE3" w:rsidRDefault="006E4A94" w:rsidP="006E4A94">
      <w:pPr>
        <w:numPr>
          <w:ilvl w:val="0"/>
          <w:numId w:val="5"/>
        </w:numPr>
        <w:pBdr>
          <w:bottom w:val="single" w:sz="6" w:space="1" w:color="auto"/>
        </w:pBdr>
      </w:pPr>
      <w:r w:rsidRPr="008C1BE3">
        <w:t xml:space="preserve">Very appropriate </w:t>
      </w:r>
      <w:r w:rsidRPr="008C1BE3">
        <w:rPr>
          <w:i/>
        </w:rPr>
        <w:t>(4)</w:t>
      </w:r>
    </w:p>
    <w:p w14:paraId="1C026B9A" w14:textId="0A5517DE" w:rsidR="006E4A94" w:rsidRPr="00C525D8" w:rsidRDefault="006E4A94" w:rsidP="006E4A94">
      <w:pPr>
        <w:numPr>
          <w:ilvl w:val="0"/>
          <w:numId w:val="5"/>
        </w:numPr>
        <w:pBdr>
          <w:bottom w:val="single" w:sz="6" w:space="1" w:color="auto"/>
        </w:pBdr>
      </w:pPr>
      <w:r w:rsidRPr="008C1BE3">
        <w:t xml:space="preserve">Extremely appropriate </w:t>
      </w:r>
      <w:r w:rsidRPr="008C1BE3">
        <w:rPr>
          <w:i/>
        </w:rPr>
        <w:t>(5)</w:t>
      </w:r>
    </w:p>
    <w:p w14:paraId="7D815239" w14:textId="77777777" w:rsidR="00C525D8" w:rsidRPr="00DF4B86" w:rsidRDefault="00C525D8" w:rsidP="00C525D8">
      <w:pPr>
        <w:pBdr>
          <w:bottom w:val="single" w:sz="6" w:space="1" w:color="auto"/>
        </w:pBdr>
      </w:pPr>
    </w:p>
    <w:p w14:paraId="5A0DC757" w14:textId="0A717081" w:rsidR="008120F4" w:rsidRDefault="008120F4" w:rsidP="00410FFD"/>
    <w:p w14:paraId="3CF5BA5D" w14:textId="372450F3" w:rsidR="00450F63" w:rsidRPr="00E60C5A" w:rsidRDefault="00450F63" w:rsidP="00410FFD">
      <w:pPr>
        <w:rPr>
          <w:b/>
          <w:sz w:val="30"/>
        </w:rPr>
      </w:pPr>
      <w:r w:rsidRPr="00E60C5A">
        <w:rPr>
          <w:b/>
          <w:color w:val="A6A6A6" w:themeColor="background1" w:themeShade="A6"/>
          <w:sz w:val="30"/>
        </w:rPr>
        <w:t>Insulting family member</w:t>
      </w:r>
      <w:r w:rsidR="00E07047" w:rsidRPr="00E60C5A">
        <w:rPr>
          <w:b/>
          <w:color w:val="A6A6A6" w:themeColor="background1" w:themeShade="A6"/>
          <w:sz w:val="30"/>
        </w:rPr>
        <w:t xml:space="preserve"> and punishments</w:t>
      </w:r>
    </w:p>
    <w:p w14:paraId="11E7B1AE" w14:textId="5FB1B2B4" w:rsidR="00450F63" w:rsidRDefault="00450F63" w:rsidP="00155549">
      <w:pPr>
        <w:rPr>
          <w:rFonts w:eastAsia="Times New Roman"/>
          <w:strike/>
          <w:highlight w:val="yellow"/>
          <w:lang w:val="en" w:eastAsia="it-IT"/>
        </w:rPr>
      </w:pPr>
    </w:p>
    <w:p w14:paraId="61710B47" w14:textId="16283228" w:rsidR="00B306BB" w:rsidRDefault="00B306BB" w:rsidP="00155549">
      <w:pPr>
        <w:rPr>
          <w:lang w:val="en-US"/>
        </w:rPr>
      </w:pPr>
      <w:r w:rsidRPr="00E66120">
        <w:rPr>
          <w:i/>
          <w:lang w:val="en-US"/>
        </w:rPr>
        <w:t>Sce</w:t>
      </w:r>
      <w:r w:rsidR="00874741">
        <w:rPr>
          <w:i/>
          <w:lang w:val="en-US"/>
        </w:rPr>
        <w:t>3</w:t>
      </w:r>
      <w:r w:rsidRPr="00E66120">
        <w:rPr>
          <w:i/>
          <w:lang w:val="en-US"/>
        </w:rPr>
        <w:t xml:space="preserve"> -</w:t>
      </w:r>
      <w:r w:rsidRPr="00AB1323">
        <w:rPr>
          <w:lang w:val="en-US"/>
        </w:rPr>
        <w:t xml:space="preserve"> </w:t>
      </w:r>
      <w:r>
        <w:rPr>
          <w:lang w:val="en-US"/>
        </w:rPr>
        <w:t>During lunch break,</w:t>
      </w:r>
      <w:r w:rsidRPr="00F750F6">
        <w:rPr>
          <w:lang w:val="en-US"/>
        </w:rPr>
        <w:t xml:space="preserve"> </w:t>
      </w:r>
      <w:r w:rsidR="000C0BC7">
        <w:rPr>
          <w:lang w:val="en-US"/>
        </w:rPr>
        <w:t xml:space="preserve">one </w:t>
      </w:r>
      <w:r w:rsidRPr="00F750F6">
        <w:rPr>
          <w:lang w:val="en-US"/>
        </w:rPr>
        <w:t xml:space="preserve">of the </w:t>
      </w:r>
      <w:r>
        <w:rPr>
          <w:lang w:val="en-US"/>
        </w:rPr>
        <w:t xml:space="preserve">students </w:t>
      </w:r>
      <w:r w:rsidRPr="00246E6C">
        <w:rPr>
          <w:lang w:val="en-US"/>
        </w:rPr>
        <w:t>who is part of your</w:t>
      </w:r>
      <w:r w:rsidRPr="00246E6C">
        <w:rPr>
          <w:b/>
          <w:lang w:val="en-US"/>
        </w:rPr>
        <w:t xml:space="preserve"> </w:t>
      </w:r>
      <w:r w:rsidRPr="007F1475">
        <w:rPr>
          <w:b/>
          <w:highlight w:val="cyan"/>
          <w:lang w:val="en-US"/>
        </w:rPr>
        <w:t>friend</w:t>
      </w:r>
      <w:r w:rsidR="000C0BC7">
        <w:rPr>
          <w:b/>
          <w:lang w:val="en-US"/>
        </w:rPr>
        <w:t>s</w:t>
      </w:r>
      <w:r>
        <w:rPr>
          <w:b/>
          <w:lang w:val="en-US"/>
        </w:rPr>
        <w:t>/</w:t>
      </w:r>
      <w:r w:rsidRPr="007F1475">
        <w:rPr>
          <w:b/>
          <w:highlight w:val="yellow"/>
          <w:lang w:val="en-US"/>
        </w:rPr>
        <w:t>other</w:t>
      </w:r>
      <w:r w:rsidR="000C0BC7">
        <w:rPr>
          <w:b/>
          <w:lang w:val="en-US"/>
        </w:rPr>
        <w:t>s</w:t>
      </w:r>
      <w:r w:rsidRPr="006B34ED">
        <w:rPr>
          <w:b/>
          <w:lang w:val="en-US"/>
        </w:rPr>
        <w:t xml:space="preserve"> group</w:t>
      </w:r>
      <w:r>
        <w:rPr>
          <w:lang w:val="en-US"/>
        </w:rPr>
        <w:t xml:space="preserve"> </w:t>
      </w:r>
      <w:r w:rsidRPr="00F750F6">
        <w:rPr>
          <w:lang w:val="en-US"/>
        </w:rPr>
        <w:t>(</w:t>
      </w:r>
      <w:ins w:id="81" w:author="Aron" w:date="2024-01-15T11:18:00Z">
        <w:r w:rsidR="00E02EA2" w:rsidRPr="006B34ED">
          <w:rPr>
            <w:b/>
            <w:highlight w:val="cyan"/>
            <w:lang w:val="en-US"/>
          </w:rPr>
          <w:t>Friend</w:t>
        </w:r>
        <w:r w:rsidR="00E02EA2" w:rsidRPr="006B34ED">
          <w:rPr>
            <w:b/>
            <w:lang w:val="en-US"/>
          </w:rPr>
          <w:t>/</w:t>
        </w:r>
        <w:r w:rsidR="00E02EA2" w:rsidRPr="006B34ED">
          <w:rPr>
            <w:b/>
            <w:highlight w:val="yellow"/>
            <w:lang w:val="en-US"/>
          </w:rPr>
          <w:t>Student</w:t>
        </w:r>
        <w:r w:rsidR="00E02EA2" w:rsidRPr="00F750F6">
          <w:rPr>
            <w:b/>
            <w:bCs/>
            <w:lang w:val="en-US"/>
          </w:rPr>
          <w:t xml:space="preserve"> </w:t>
        </w:r>
      </w:ins>
      <w:r w:rsidRPr="00F750F6">
        <w:rPr>
          <w:b/>
          <w:bCs/>
          <w:lang w:val="en-US"/>
        </w:rPr>
        <w:t>A</w:t>
      </w:r>
      <w:r w:rsidRPr="00F750F6">
        <w:rPr>
          <w:lang w:val="en-US"/>
        </w:rPr>
        <w:t>)</w:t>
      </w:r>
      <w:r>
        <w:rPr>
          <w:lang w:val="en-US"/>
        </w:rPr>
        <w:t xml:space="preserve"> insults the family member of </w:t>
      </w:r>
      <w:r w:rsidRPr="00B306BB">
        <w:rPr>
          <w:b/>
          <w:lang w:val="en-US"/>
        </w:rPr>
        <w:t>another student</w:t>
      </w:r>
      <w:r>
        <w:rPr>
          <w:lang w:val="en-US"/>
        </w:rPr>
        <w:t xml:space="preserve"> who is </w:t>
      </w:r>
      <w:r w:rsidRPr="00B306BB">
        <w:rPr>
          <w:highlight w:val="cyan"/>
          <w:lang w:val="en-US"/>
        </w:rPr>
        <w:t>also</w:t>
      </w:r>
      <w:r w:rsidRPr="006B34ED">
        <w:rPr>
          <w:lang w:val="en-US"/>
        </w:rPr>
        <w:t xml:space="preserve"> a</w:t>
      </w:r>
      <w:r>
        <w:rPr>
          <w:lang w:val="en-US"/>
        </w:rPr>
        <w:t xml:space="preserve"> </w:t>
      </w:r>
      <w:r w:rsidRPr="006B34ED">
        <w:rPr>
          <w:b/>
          <w:lang w:val="en-US"/>
        </w:rPr>
        <w:t xml:space="preserve">part of your </w:t>
      </w:r>
      <w:proofErr w:type="gramStart"/>
      <w:r w:rsidRPr="006B34ED">
        <w:rPr>
          <w:b/>
          <w:lang w:val="en-US"/>
        </w:rPr>
        <w:t>friend</w:t>
      </w:r>
      <w:r w:rsidR="000C0BC7" w:rsidRPr="006B34ED">
        <w:rPr>
          <w:b/>
          <w:lang w:val="en-US"/>
        </w:rPr>
        <w:t>s</w:t>
      </w:r>
      <w:proofErr w:type="gramEnd"/>
      <w:r>
        <w:rPr>
          <w:lang w:val="en-US"/>
        </w:rPr>
        <w:t xml:space="preserve"> </w:t>
      </w:r>
      <w:r w:rsidRPr="006B34ED">
        <w:rPr>
          <w:b/>
          <w:lang w:val="en-US"/>
        </w:rPr>
        <w:t>group</w:t>
      </w:r>
      <w:r>
        <w:rPr>
          <w:lang w:val="en-US"/>
        </w:rPr>
        <w:t>.</w:t>
      </w:r>
    </w:p>
    <w:p w14:paraId="3EAD9F09" w14:textId="012AFE4F" w:rsidR="00450F63" w:rsidRDefault="00450F63" w:rsidP="00155549">
      <w:pPr>
        <w:rPr>
          <w:lang w:val="en-US"/>
        </w:rPr>
      </w:pPr>
    </w:p>
    <w:p w14:paraId="276F9ED4" w14:textId="0EB1BAAA" w:rsidR="00414EE8" w:rsidRPr="009A0C47" w:rsidRDefault="00414EE8" w:rsidP="00414EE8">
      <w:pPr>
        <w:rPr>
          <w:lang w:val="en-US"/>
        </w:rPr>
      </w:pPr>
      <w:r w:rsidRPr="009A0C47">
        <w:rPr>
          <w:i/>
          <w:lang w:val="en-US"/>
        </w:rPr>
        <w:t>Sce</w:t>
      </w:r>
      <w:r>
        <w:rPr>
          <w:i/>
          <w:lang w:val="en-US"/>
        </w:rPr>
        <w:t>3</w:t>
      </w:r>
      <w:r w:rsidRPr="009A0C47">
        <w:rPr>
          <w:i/>
          <w:lang w:val="en-US"/>
        </w:rPr>
        <w:t>AApp -</w:t>
      </w:r>
      <w:r w:rsidRPr="009A0C47">
        <w:rPr>
          <w:lang w:val="en-US"/>
        </w:rPr>
        <w:t xml:space="preserve"> How appropriate is it for </w:t>
      </w:r>
      <w:ins w:id="82" w:author="Aron" w:date="2024-01-15T11:18:00Z">
        <w:r w:rsidR="00E02EA2" w:rsidRPr="00965F4A">
          <w:rPr>
            <w:highlight w:val="cyan"/>
            <w:lang w:val="en-US"/>
          </w:rPr>
          <w:t>Friend</w:t>
        </w:r>
        <w:r w:rsidR="00E02EA2" w:rsidRPr="00F41812">
          <w:rPr>
            <w:lang w:val="en-US"/>
          </w:rPr>
          <w:t>/</w:t>
        </w:r>
        <w:r w:rsidR="00E02EA2" w:rsidRPr="00C507DD">
          <w:rPr>
            <w:highlight w:val="yellow"/>
            <w:lang w:val="en-US"/>
          </w:rPr>
          <w:t>Student</w:t>
        </w:r>
        <w:r w:rsidR="00E02EA2" w:rsidRPr="009A0C47">
          <w:rPr>
            <w:lang w:val="en-US"/>
          </w:rPr>
          <w:t xml:space="preserve"> </w:t>
        </w:r>
      </w:ins>
      <w:r w:rsidRPr="009A0C47">
        <w:rPr>
          <w:lang w:val="en-US"/>
        </w:rPr>
        <w:t>A to</w:t>
      </w:r>
      <w:r>
        <w:rPr>
          <w:lang w:val="en-US"/>
        </w:rPr>
        <w:t xml:space="preserve"> insult the family member of </w:t>
      </w:r>
      <w:r w:rsidRPr="00DD038C">
        <w:rPr>
          <w:highlight w:val="cyan"/>
          <w:lang w:val="en-US"/>
        </w:rPr>
        <w:t>another</w:t>
      </w:r>
      <w:r w:rsidR="00DD038C">
        <w:rPr>
          <w:lang w:val="en-US"/>
        </w:rPr>
        <w:t>/</w:t>
      </w:r>
      <w:r w:rsidR="00DD038C" w:rsidRPr="00DD038C">
        <w:rPr>
          <w:highlight w:val="yellow"/>
          <w:lang w:val="en-US"/>
        </w:rPr>
        <w:t>a</w:t>
      </w:r>
      <w:r>
        <w:rPr>
          <w:lang w:val="en-US"/>
        </w:rPr>
        <w:t xml:space="preserve"> friend?</w:t>
      </w:r>
    </w:p>
    <w:p w14:paraId="002CE637" w14:textId="77777777" w:rsidR="00414EE8" w:rsidRPr="008C1BE3" w:rsidRDefault="00414EE8" w:rsidP="00414EE8">
      <w:pPr>
        <w:numPr>
          <w:ilvl w:val="0"/>
          <w:numId w:val="5"/>
        </w:numPr>
        <w:pBdr>
          <w:bottom w:val="single" w:sz="6" w:space="1" w:color="auto"/>
        </w:pBdr>
      </w:pPr>
      <w:r w:rsidRPr="008C1BE3">
        <w:t xml:space="preserve">Extremely inappropriate </w:t>
      </w:r>
      <w:r w:rsidRPr="008C1BE3">
        <w:rPr>
          <w:i/>
        </w:rPr>
        <w:t>(0)</w:t>
      </w:r>
    </w:p>
    <w:p w14:paraId="55886C20" w14:textId="77777777" w:rsidR="00414EE8" w:rsidRPr="008C1BE3" w:rsidRDefault="00414EE8" w:rsidP="00414EE8">
      <w:pPr>
        <w:numPr>
          <w:ilvl w:val="0"/>
          <w:numId w:val="5"/>
        </w:numPr>
        <w:pBdr>
          <w:bottom w:val="single" w:sz="6" w:space="1" w:color="auto"/>
        </w:pBdr>
      </w:pPr>
      <w:r w:rsidRPr="008C1BE3">
        <w:t xml:space="preserve">Very inappropriate </w:t>
      </w:r>
      <w:r w:rsidRPr="008C1BE3">
        <w:rPr>
          <w:i/>
        </w:rPr>
        <w:t>(1)</w:t>
      </w:r>
    </w:p>
    <w:p w14:paraId="6DA8DE8A" w14:textId="77777777" w:rsidR="00414EE8" w:rsidRPr="008C1BE3" w:rsidRDefault="00414EE8" w:rsidP="00414EE8">
      <w:pPr>
        <w:numPr>
          <w:ilvl w:val="0"/>
          <w:numId w:val="5"/>
        </w:numPr>
        <w:pBdr>
          <w:bottom w:val="single" w:sz="6" w:space="1" w:color="auto"/>
        </w:pBdr>
      </w:pPr>
      <w:r w:rsidRPr="008C1BE3">
        <w:t xml:space="preserve">Somewhat inappropriate </w:t>
      </w:r>
      <w:r w:rsidRPr="008C1BE3">
        <w:rPr>
          <w:i/>
        </w:rPr>
        <w:t>(2)</w:t>
      </w:r>
    </w:p>
    <w:p w14:paraId="026E5756" w14:textId="77777777" w:rsidR="00414EE8" w:rsidRPr="008C1BE3" w:rsidRDefault="00414EE8" w:rsidP="00414EE8">
      <w:pPr>
        <w:numPr>
          <w:ilvl w:val="0"/>
          <w:numId w:val="5"/>
        </w:numPr>
        <w:pBdr>
          <w:bottom w:val="single" w:sz="6" w:space="1" w:color="auto"/>
        </w:pBdr>
      </w:pPr>
      <w:r w:rsidRPr="008C1BE3">
        <w:t xml:space="preserve">Somewhat appropriate </w:t>
      </w:r>
      <w:r w:rsidRPr="008C1BE3">
        <w:rPr>
          <w:i/>
        </w:rPr>
        <w:t>(3)</w:t>
      </w:r>
    </w:p>
    <w:p w14:paraId="5E1933D0" w14:textId="77777777" w:rsidR="00414EE8" w:rsidRPr="008C1BE3" w:rsidRDefault="00414EE8" w:rsidP="00414EE8">
      <w:pPr>
        <w:numPr>
          <w:ilvl w:val="0"/>
          <w:numId w:val="5"/>
        </w:numPr>
        <w:pBdr>
          <w:bottom w:val="single" w:sz="6" w:space="1" w:color="auto"/>
        </w:pBdr>
      </w:pPr>
      <w:r w:rsidRPr="008C1BE3">
        <w:t xml:space="preserve">Very appropriate </w:t>
      </w:r>
      <w:r w:rsidRPr="008C1BE3">
        <w:rPr>
          <w:i/>
        </w:rPr>
        <w:t>(4)</w:t>
      </w:r>
    </w:p>
    <w:p w14:paraId="07E5ADE7" w14:textId="1599E275" w:rsidR="00414EE8" w:rsidRPr="00CD2293" w:rsidRDefault="00414EE8" w:rsidP="00414EE8">
      <w:pPr>
        <w:numPr>
          <w:ilvl w:val="0"/>
          <w:numId w:val="5"/>
        </w:numPr>
        <w:pBdr>
          <w:bottom w:val="single" w:sz="6" w:space="1" w:color="auto"/>
        </w:pBdr>
      </w:pPr>
      <w:r w:rsidRPr="008C1BE3">
        <w:t xml:space="preserve">Extremely appropriate </w:t>
      </w:r>
      <w:r w:rsidRPr="008C1BE3">
        <w:rPr>
          <w:i/>
        </w:rPr>
        <w:t>(5)</w:t>
      </w:r>
    </w:p>
    <w:p w14:paraId="4B915AB3" w14:textId="77777777" w:rsidR="00CD2293" w:rsidRPr="00C17123" w:rsidRDefault="00CD2293" w:rsidP="00CD2293">
      <w:pPr>
        <w:pBdr>
          <w:bottom w:val="single" w:sz="6" w:space="1" w:color="auto"/>
        </w:pBdr>
      </w:pPr>
    </w:p>
    <w:p w14:paraId="696AC934" w14:textId="40B5CC0C" w:rsidR="00B51489" w:rsidRDefault="00B51489" w:rsidP="00155549">
      <w:pPr>
        <w:rPr>
          <w:lang w:val="en-US"/>
        </w:rPr>
      </w:pPr>
    </w:p>
    <w:p w14:paraId="1D6962E7" w14:textId="2B586481" w:rsidR="0049046F" w:rsidRPr="006445A4" w:rsidRDefault="0049046F" w:rsidP="0049046F">
      <w:pPr>
        <w:rPr>
          <w:lang w:val="en-US"/>
        </w:rPr>
      </w:pPr>
      <w:r w:rsidRPr="00C130B1">
        <w:rPr>
          <w:i/>
        </w:rPr>
        <w:t>S</w:t>
      </w:r>
      <w:r>
        <w:rPr>
          <w:i/>
        </w:rPr>
        <w:t>ce3A</w:t>
      </w:r>
      <w:r w:rsidRPr="00C130B1">
        <w:rPr>
          <w:i/>
        </w:rPr>
        <w:t>Feel</w:t>
      </w:r>
      <w:r>
        <w:rPr>
          <w:i/>
        </w:rPr>
        <w:t xml:space="preserve"> </w:t>
      </w:r>
      <w:r w:rsidRPr="00C130B1">
        <w:t xml:space="preserve">- </w:t>
      </w:r>
      <w:r w:rsidRPr="00C130B1">
        <w:rPr>
          <w:lang w:val="en-US"/>
        </w:rPr>
        <w:t xml:space="preserve">How do you feel about </w:t>
      </w:r>
      <w:ins w:id="83" w:author="Aron" w:date="2024-01-15T11:19:00Z">
        <w:r w:rsidR="00512012" w:rsidRPr="00965F4A">
          <w:rPr>
            <w:highlight w:val="cyan"/>
            <w:lang w:val="en-US"/>
          </w:rPr>
          <w:t>Friend</w:t>
        </w:r>
        <w:r w:rsidR="00512012" w:rsidRPr="00F41812">
          <w:rPr>
            <w:lang w:val="en-US"/>
          </w:rPr>
          <w:t>/</w:t>
        </w:r>
        <w:r w:rsidR="00512012" w:rsidRPr="00C507DD">
          <w:rPr>
            <w:highlight w:val="yellow"/>
            <w:lang w:val="en-US"/>
          </w:rPr>
          <w:t>Student</w:t>
        </w:r>
        <w:r w:rsidR="00512012" w:rsidDel="00512012">
          <w:rPr>
            <w:lang w:val="en-US"/>
          </w:rPr>
          <w:t xml:space="preserve"> </w:t>
        </w:r>
      </w:ins>
      <w:r>
        <w:rPr>
          <w:lang w:val="en-US"/>
        </w:rPr>
        <w:t xml:space="preserve">A’s </w:t>
      </w:r>
      <w:r w:rsidRPr="00C130B1">
        <w:rPr>
          <w:lang w:val="en-US"/>
        </w:rPr>
        <w:t xml:space="preserve">behavior? </w:t>
      </w:r>
      <w:r w:rsidRPr="006445A4">
        <w:rPr>
          <w:lang w:val="en-US"/>
        </w:rPr>
        <w:t xml:space="preserve">(check all that apply) </w:t>
      </w:r>
    </w:p>
    <w:p w14:paraId="6F03F49B" w14:textId="77777777" w:rsidR="0049046F" w:rsidRDefault="0049046F" w:rsidP="0049046F">
      <w:pPr>
        <w:pStyle w:val="ListParagraph"/>
        <w:keepNext/>
        <w:numPr>
          <w:ilvl w:val="0"/>
          <w:numId w:val="11"/>
        </w:numPr>
        <w:jc w:val="both"/>
      </w:pPr>
      <w:r>
        <w:t xml:space="preserve">Happy </w:t>
      </w:r>
      <w:r w:rsidRPr="00371F6F">
        <w:rPr>
          <w:i/>
        </w:rPr>
        <w:t>(</w:t>
      </w:r>
      <w:r>
        <w:rPr>
          <w:i/>
        </w:rPr>
        <w:t>1</w:t>
      </w:r>
      <w:r w:rsidRPr="00371F6F">
        <w:rPr>
          <w:i/>
        </w:rPr>
        <w:t>)</w:t>
      </w:r>
    </w:p>
    <w:p w14:paraId="05CBE376" w14:textId="77777777" w:rsidR="0049046F" w:rsidRDefault="0049046F" w:rsidP="0049046F">
      <w:pPr>
        <w:pStyle w:val="ListParagraph"/>
        <w:keepNext/>
        <w:numPr>
          <w:ilvl w:val="0"/>
          <w:numId w:val="11"/>
        </w:numPr>
        <w:jc w:val="both"/>
      </w:pPr>
      <w:r>
        <w:t xml:space="preserve">Sad </w:t>
      </w:r>
      <w:r w:rsidRPr="00371F6F">
        <w:rPr>
          <w:i/>
        </w:rPr>
        <w:t>(</w:t>
      </w:r>
      <w:r>
        <w:rPr>
          <w:i/>
        </w:rPr>
        <w:t>2</w:t>
      </w:r>
      <w:r w:rsidRPr="00371F6F">
        <w:rPr>
          <w:i/>
        </w:rPr>
        <w:t>)</w:t>
      </w:r>
    </w:p>
    <w:p w14:paraId="79E1D0CC" w14:textId="77777777" w:rsidR="0049046F" w:rsidRDefault="0049046F" w:rsidP="0049046F">
      <w:pPr>
        <w:pStyle w:val="ListParagraph"/>
        <w:keepNext/>
        <w:numPr>
          <w:ilvl w:val="0"/>
          <w:numId w:val="11"/>
        </w:numPr>
        <w:jc w:val="both"/>
      </w:pPr>
      <w:r>
        <w:t xml:space="preserve">Surprised </w:t>
      </w:r>
      <w:r w:rsidRPr="00371F6F">
        <w:rPr>
          <w:i/>
        </w:rPr>
        <w:t>(</w:t>
      </w:r>
      <w:r>
        <w:rPr>
          <w:i/>
        </w:rPr>
        <w:t>3</w:t>
      </w:r>
      <w:r w:rsidRPr="00371F6F">
        <w:rPr>
          <w:i/>
        </w:rPr>
        <w:t>)</w:t>
      </w:r>
    </w:p>
    <w:p w14:paraId="67142562" w14:textId="77777777" w:rsidR="0049046F" w:rsidRDefault="0049046F" w:rsidP="0049046F">
      <w:pPr>
        <w:pStyle w:val="ListParagraph"/>
        <w:keepNext/>
        <w:numPr>
          <w:ilvl w:val="0"/>
          <w:numId w:val="11"/>
        </w:numPr>
        <w:jc w:val="both"/>
      </w:pPr>
      <w:r>
        <w:t xml:space="preserve">Afraid </w:t>
      </w:r>
      <w:r w:rsidRPr="00371F6F">
        <w:rPr>
          <w:i/>
        </w:rPr>
        <w:t>(</w:t>
      </w:r>
      <w:r>
        <w:rPr>
          <w:i/>
        </w:rPr>
        <w:t>4</w:t>
      </w:r>
      <w:r w:rsidRPr="00371F6F">
        <w:rPr>
          <w:i/>
        </w:rPr>
        <w:t>)</w:t>
      </w:r>
    </w:p>
    <w:p w14:paraId="0AEB036F" w14:textId="77777777" w:rsidR="0049046F" w:rsidRDefault="0049046F" w:rsidP="0049046F">
      <w:pPr>
        <w:pStyle w:val="ListParagraph"/>
        <w:keepNext/>
        <w:numPr>
          <w:ilvl w:val="0"/>
          <w:numId w:val="11"/>
        </w:numPr>
        <w:jc w:val="both"/>
      </w:pPr>
      <w:r>
        <w:t xml:space="preserve">Disgusted </w:t>
      </w:r>
      <w:r w:rsidRPr="00371F6F">
        <w:rPr>
          <w:i/>
        </w:rPr>
        <w:t>(</w:t>
      </w:r>
      <w:r>
        <w:rPr>
          <w:i/>
        </w:rPr>
        <w:t>5)</w:t>
      </w:r>
    </w:p>
    <w:p w14:paraId="74EF8333" w14:textId="77777777" w:rsidR="0049046F" w:rsidRDefault="0049046F" w:rsidP="0049046F">
      <w:pPr>
        <w:pStyle w:val="ListParagraph"/>
        <w:keepNext/>
        <w:numPr>
          <w:ilvl w:val="0"/>
          <w:numId w:val="11"/>
        </w:numPr>
        <w:jc w:val="both"/>
      </w:pPr>
      <w:r>
        <w:t xml:space="preserve">Angry </w:t>
      </w:r>
      <w:r w:rsidRPr="00371F6F">
        <w:rPr>
          <w:i/>
        </w:rPr>
        <w:t>(</w:t>
      </w:r>
      <w:r>
        <w:rPr>
          <w:i/>
        </w:rPr>
        <w:t>6</w:t>
      </w:r>
      <w:r w:rsidRPr="00371F6F">
        <w:rPr>
          <w:i/>
        </w:rPr>
        <w:t>)</w:t>
      </w:r>
    </w:p>
    <w:p w14:paraId="23893F7A" w14:textId="77777777" w:rsidR="0049046F" w:rsidRPr="00DE6B26" w:rsidRDefault="0049046F" w:rsidP="0049046F">
      <w:pPr>
        <w:pStyle w:val="ListParagraph"/>
        <w:keepNext/>
        <w:numPr>
          <w:ilvl w:val="0"/>
          <w:numId w:val="11"/>
        </w:numPr>
        <w:jc w:val="both"/>
      </w:pPr>
      <w:r>
        <w:t xml:space="preserve">Satisfied </w:t>
      </w:r>
      <w:r w:rsidRPr="00371F6F">
        <w:rPr>
          <w:i/>
        </w:rPr>
        <w:t>(</w:t>
      </w:r>
      <w:r>
        <w:rPr>
          <w:i/>
        </w:rPr>
        <w:t>7</w:t>
      </w:r>
      <w:r w:rsidRPr="00371F6F">
        <w:rPr>
          <w:i/>
        </w:rPr>
        <w:t>)</w:t>
      </w:r>
    </w:p>
    <w:p w14:paraId="63550036" w14:textId="77777777" w:rsidR="0049046F" w:rsidRDefault="0049046F" w:rsidP="0049046F">
      <w:pPr>
        <w:pStyle w:val="ListParagraph"/>
        <w:keepNext/>
        <w:numPr>
          <w:ilvl w:val="0"/>
          <w:numId w:val="11"/>
        </w:numPr>
        <w:jc w:val="both"/>
      </w:pPr>
      <w:r>
        <w:t xml:space="preserve">Another positive emotion </w:t>
      </w:r>
      <w:r w:rsidRPr="00371F6F">
        <w:rPr>
          <w:i/>
        </w:rPr>
        <w:t>(</w:t>
      </w:r>
      <w:r>
        <w:rPr>
          <w:i/>
        </w:rPr>
        <w:t>8</w:t>
      </w:r>
      <w:r w:rsidRPr="00371F6F">
        <w:rPr>
          <w:i/>
        </w:rPr>
        <w:t>)</w:t>
      </w:r>
    </w:p>
    <w:p w14:paraId="4EF6101A" w14:textId="77777777" w:rsidR="0049046F" w:rsidRDefault="0049046F" w:rsidP="0049046F">
      <w:pPr>
        <w:pStyle w:val="ListParagraph"/>
        <w:keepNext/>
        <w:numPr>
          <w:ilvl w:val="0"/>
          <w:numId w:val="11"/>
        </w:numPr>
        <w:jc w:val="both"/>
      </w:pPr>
      <w:r>
        <w:t xml:space="preserve">Another negative emotion </w:t>
      </w:r>
      <w:r w:rsidRPr="00371F6F">
        <w:rPr>
          <w:i/>
        </w:rPr>
        <w:t>(</w:t>
      </w:r>
      <w:r>
        <w:rPr>
          <w:i/>
        </w:rPr>
        <w:t>9</w:t>
      </w:r>
      <w:r w:rsidRPr="00371F6F">
        <w:rPr>
          <w:i/>
        </w:rPr>
        <w:t>)</w:t>
      </w:r>
    </w:p>
    <w:p w14:paraId="1961CCD7" w14:textId="11EAA3ED" w:rsidR="00B51489" w:rsidRDefault="00B51489" w:rsidP="00155549">
      <w:pPr>
        <w:pBdr>
          <w:bottom w:val="single" w:sz="6" w:space="1" w:color="auto"/>
        </w:pBdr>
        <w:rPr>
          <w:lang w:val="en-US"/>
        </w:rPr>
      </w:pPr>
    </w:p>
    <w:p w14:paraId="12836140" w14:textId="55369656" w:rsidR="0049046F" w:rsidRDefault="0049046F" w:rsidP="00155549">
      <w:pPr>
        <w:rPr>
          <w:lang w:val="en-US"/>
        </w:rPr>
      </w:pPr>
    </w:p>
    <w:p w14:paraId="345AA84A" w14:textId="208C6208" w:rsidR="00F34CAF" w:rsidRDefault="00F34CAF" w:rsidP="00F34CAF">
      <w:pPr>
        <w:rPr>
          <w:lang w:val="en-US"/>
        </w:rPr>
      </w:pPr>
      <w:r w:rsidRPr="00942A97">
        <w:rPr>
          <w:i/>
          <w:lang w:val="en-US"/>
        </w:rPr>
        <w:t>Sce</w:t>
      </w:r>
      <w:r>
        <w:rPr>
          <w:i/>
          <w:lang w:val="en-US"/>
        </w:rPr>
        <w:t>3</w:t>
      </w:r>
      <w:r w:rsidRPr="00942A97">
        <w:rPr>
          <w:i/>
          <w:lang w:val="en-US"/>
        </w:rPr>
        <w:t>BCDEInfo –</w:t>
      </w:r>
      <w:r>
        <w:rPr>
          <w:lang w:val="en-US"/>
        </w:rPr>
        <w:t xml:space="preserve"> </w:t>
      </w:r>
      <w:ins w:id="84" w:author="Aron" w:date="2024-01-15T11:19:00Z">
        <w:r w:rsidR="002A0978">
          <w:rPr>
            <w:lang w:val="en-US"/>
          </w:rPr>
          <w:t>Friends</w:t>
        </w:r>
        <w:r w:rsidR="002A0978" w:rsidRPr="00555EC1">
          <w:rPr>
            <w:lang w:val="en-US"/>
          </w:rPr>
          <w:t xml:space="preserve"> </w:t>
        </w:r>
      </w:ins>
      <w:r w:rsidRPr="00555EC1">
        <w:rPr>
          <w:lang w:val="en-US"/>
        </w:rPr>
        <w:t>B, C, D and E</w:t>
      </w:r>
      <w:r>
        <w:rPr>
          <w:lang w:val="en-US"/>
        </w:rPr>
        <w:t xml:space="preserve">, all </w:t>
      </w:r>
      <w:ins w:id="85" w:author="Aron" w:date="2024-01-15T11:20:00Z">
        <w:r w:rsidR="00435638">
          <w:rPr>
            <w:lang w:val="en-US"/>
          </w:rPr>
          <w:t xml:space="preserve">students who are </w:t>
        </w:r>
      </w:ins>
      <w:r>
        <w:rPr>
          <w:lang w:val="en-US"/>
        </w:rPr>
        <w:t xml:space="preserve">a </w:t>
      </w:r>
      <w:r w:rsidRPr="00A80825">
        <w:rPr>
          <w:b/>
          <w:lang w:val="en-US"/>
        </w:rPr>
        <w:t xml:space="preserve">part of your </w:t>
      </w:r>
      <w:proofErr w:type="gramStart"/>
      <w:r w:rsidRPr="00A80825">
        <w:rPr>
          <w:b/>
          <w:lang w:val="en-US"/>
        </w:rPr>
        <w:t>friend</w:t>
      </w:r>
      <w:r w:rsidR="00435638">
        <w:rPr>
          <w:b/>
          <w:lang w:val="en-US"/>
        </w:rPr>
        <w:t>s</w:t>
      </w:r>
      <w:proofErr w:type="gramEnd"/>
      <w:r w:rsidRPr="00A80825">
        <w:rPr>
          <w:b/>
          <w:lang w:val="en-US"/>
        </w:rPr>
        <w:t xml:space="preserve"> group</w:t>
      </w:r>
      <w:r>
        <w:rPr>
          <w:lang w:val="en-US"/>
        </w:rPr>
        <w:t>,</w:t>
      </w:r>
      <w:r w:rsidRPr="00555EC1">
        <w:rPr>
          <w:lang w:val="en-US"/>
        </w:rPr>
        <w:t xml:space="preserve"> think it is bad behavior to </w:t>
      </w:r>
      <w:r>
        <w:rPr>
          <w:lang w:val="en-US"/>
        </w:rPr>
        <w:t xml:space="preserve">insult the family member of </w:t>
      </w:r>
      <w:r w:rsidR="003A2E11">
        <w:rPr>
          <w:lang w:val="en-US"/>
        </w:rPr>
        <w:t>a</w:t>
      </w:r>
      <w:r w:rsidR="00274367">
        <w:rPr>
          <w:lang w:val="en-US"/>
        </w:rPr>
        <w:t>nother</w:t>
      </w:r>
      <w:r w:rsidR="003A2E11">
        <w:rPr>
          <w:lang w:val="en-US"/>
        </w:rPr>
        <w:t xml:space="preserve"> friend.</w:t>
      </w:r>
    </w:p>
    <w:p w14:paraId="0E21738D" w14:textId="77777777" w:rsidR="00F34CAF" w:rsidRDefault="00F34CAF" w:rsidP="00155549">
      <w:pPr>
        <w:pBdr>
          <w:bottom w:val="single" w:sz="6" w:space="1" w:color="auto"/>
        </w:pBdr>
        <w:rPr>
          <w:lang w:val="en-US"/>
        </w:rPr>
      </w:pPr>
    </w:p>
    <w:p w14:paraId="26CB7504" w14:textId="6654EB00" w:rsidR="00DA6F02" w:rsidRDefault="00DA6F02" w:rsidP="00155549">
      <w:pPr>
        <w:rPr>
          <w:lang w:val="en-US"/>
        </w:rPr>
      </w:pPr>
    </w:p>
    <w:p w14:paraId="37BD7052" w14:textId="36463C0C" w:rsidR="00DA6F02" w:rsidRDefault="00DA6F02" w:rsidP="00DA6F02">
      <w:pPr>
        <w:rPr>
          <w:b/>
          <w:bCs/>
          <w:lang w:val="en-US"/>
        </w:rPr>
      </w:pPr>
      <w:r w:rsidRPr="000F0FAC">
        <w:rPr>
          <w:i/>
          <w:lang w:val="en-US"/>
        </w:rPr>
        <w:t>Sce</w:t>
      </w:r>
      <w:r>
        <w:rPr>
          <w:i/>
          <w:lang w:val="en-US"/>
        </w:rPr>
        <w:t>3</w:t>
      </w:r>
      <w:r w:rsidRPr="000F0FAC">
        <w:rPr>
          <w:i/>
          <w:lang w:val="en-US"/>
        </w:rPr>
        <w:t xml:space="preserve">CInfo </w:t>
      </w:r>
      <w:ins w:id="86" w:author="Aron" w:date="2024-01-15T11:20:00Z">
        <w:r w:rsidR="00435638">
          <w:rPr>
            <w:i/>
            <w:lang w:val="en-US"/>
          </w:rPr>
          <w:t>–</w:t>
        </w:r>
      </w:ins>
      <w:r>
        <w:rPr>
          <w:lang w:val="en-US"/>
        </w:rPr>
        <w:t xml:space="preserve"> </w:t>
      </w:r>
      <w:ins w:id="87" w:author="Aron" w:date="2024-01-15T11:20:00Z">
        <w:r w:rsidR="00435638">
          <w:rPr>
            <w:b/>
            <w:bCs/>
            <w:lang w:val="en-US"/>
          </w:rPr>
          <w:t>Friend</w:t>
        </w:r>
        <w:r w:rsidR="00435638" w:rsidRPr="000F0FAC">
          <w:rPr>
            <w:b/>
            <w:bCs/>
            <w:lang w:val="en-US"/>
          </w:rPr>
          <w:t xml:space="preserve"> </w:t>
        </w:r>
      </w:ins>
      <w:r w:rsidRPr="000F0FAC">
        <w:rPr>
          <w:b/>
          <w:bCs/>
          <w:lang w:val="en-US"/>
        </w:rPr>
        <w:t xml:space="preserve">C makes an angry remark to </w:t>
      </w:r>
      <w:ins w:id="88" w:author="Aron" w:date="2024-01-15T11:21:00Z">
        <w:r w:rsidR="00435638" w:rsidRPr="006B34ED">
          <w:rPr>
            <w:b/>
            <w:highlight w:val="cyan"/>
            <w:lang w:val="en-US"/>
          </w:rPr>
          <w:t>Friend</w:t>
        </w:r>
        <w:r w:rsidR="00435638" w:rsidRPr="006B34ED">
          <w:rPr>
            <w:b/>
            <w:lang w:val="en-US"/>
          </w:rPr>
          <w:t>/</w:t>
        </w:r>
        <w:r w:rsidR="00435638" w:rsidRPr="006B34ED">
          <w:rPr>
            <w:b/>
            <w:highlight w:val="yellow"/>
            <w:lang w:val="en-US"/>
          </w:rPr>
          <w:t>Student</w:t>
        </w:r>
        <w:r w:rsidR="00435638" w:rsidDel="00435638">
          <w:rPr>
            <w:b/>
            <w:bCs/>
            <w:lang w:val="en-US"/>
          </w:rPr>
          <w:t xml:space="preserve"> </w:t>
        </w:r>
      </w:ins>
      <w:r w:rsidRPr="000F0FAC">
        <w:rPr>
          <w:b/>
          <w:bCs/>
          <w:lang w:val="en-US"/>
        </w:rPr>
        <w:t xml:space="preserve">A about </w:t>
      </w:r>
      <w:r>
        <w:rPr>
          <w:b/>
          <w:bCs/>
          <w:lang w:val="en-US"/>
        </w:rPr>
        <w:t>insulting</w:t>
      </w:r>
      <w:r w:rsidR="0074141A">
        <w:rPr>
          <w:b/>
          <w:bCs/>
          <w:lang w:val="en-US"/>
        </w:rPr>
        <w:t xml:space="preserve"> the</w:t>
      </w:r>
      <w:r>
        <w:rPr>
          <w:b/>
          <w:bCs/>
          <w:lang w:val="en-US"/>
        </w:rPr>
        <w:t xml:space="preserve"> family members</w:t>
      </w:r>
      <w:r w:rsidR="0074141A">
        <w:rPr>
          <w:b/>
          <w:bCs/>
          <w:lang w:val="en-US"/>
        </w:rPr>
        <w:t xml:space="preserve"> of friends</w:t>
      </w:r>
      <w:r w:rsidRPr="000F0FAC">
        <w:rPr>
          <w:b/>
          <w:bCs/>
          <w:lang w:val="en-US"/>
        </w:rPr>
        <w:t xml:space="preserve">. </w:t>
      </w:r>
    </w:p>
    <w:p w14:paraId="798ABFEB" w14:textId="77777777" w:rsidR="00DA6F02" w:rsidRDefault="00DA6F02" w:rsidP="00DA6F02">
      <w:pPr>
        <w:rPr>
          <w:lang w:val="en-US"/>
        </w:rPr>
      </w:pPr>
    </w:p>
    <w:p w14:paraId="5AF19B2C" w14:textId="5E31DE80" w:rsidR="00DA6F02" w:rsidRPr="000F0FAC" w:rsidRDefault="00DA6F02" w:rsidP="00DA6F02">
      <w:pPr>
        <w:rPr>
          <w:lang w:val="en-US"/>
        </w:rPr>
      </w:pPr>
      <w:r w:rsidRPr="00446F12">
        <w:rPr>
          <w:i/>
          <w:lang w:val="en-US"/>
        </w:rPr>
        <w:t>Sce</w:t>
      </w:r>
      <w:r>
        <w:rPr>
          <w:i/>
          <w:lang w:val="en-US"/>
        </w:rPr>
        <w:t>3</w:t>
      </w:r>
      <w:r w:rsidRPr="00446F12">
        <w:rPr>
          <w:i/>
          <w:lang w:val="en-US"/>
        </w:rPr>
        <w:t>CApp -</w:t>
      </w:r>
      <w:r>
        <w:rPr>
          <w:lang w:val="en-US"/>
        </w:rPr>
        <w:t xml:space="preserve"> </w:t>
      </w:r>
      <w:r w:rsidRPr="00446F12">
        <w:rPr>
          <w:lang w:val="en-US"/>
        </w:rPr>
        <w:t xml:space="preserve">How appropriate would it be for </w:t>
      </w:r>
      <w:ins w:id="89" w:author="Aron" w:date="2024-01-15T11:21:00Z">
        <w:r w:rsidR="00A11C28">
          <w:rPr>
            <w:lang w:val="en-US"/>
          </w:rPr>
          <w:t>Friend</w:t>
        </w:r>
        <w:r w:rsidR="00A11C28" w:rsidRPr="00446F12">
          <w:rPr>
            <w:lang w:val="en-US"/>
          </w:rPr>
          <w:t xml:space="preserve"> </w:t>
        </w:r>
      </w:ins>
      <w:r w:rsidRPr="00446F12">
        <w:rPr>
          <w:lang w:val="en-US"/>
        </w:rPr>
        <w:t xml:space="preserve">C to react in this way? </w:t>
      </w:r>
    </w:p>
    <w:p w14:paraId="01DACA1E" w14:textId="77777777" w:rsidR="00DA6F02" w:rsidRPr="008C1BE3" w:rsidRDefault="00DA6F02" w:rsidP="00DA6F02">
      <w:pPr>
        <w:numPr>
          <w:ilvl w:val="0"/>
          <w:numId w:val="5"/>
        </w:numPr>
        <w:pBdr>
          <w:bottom w:val="single" w:sz="6" w:space="1" w:color="auto"/>
        </w:pBdr>
      </w:pPr>
      <w:r w:rsidRPr="008C1BE3">
        <w:lastRenderedPageBreak/>
        <w:t xml:space="preserve">Extremely inappropriate </w:t>
      </w:r>
      <w:r w:rsidRPr="008C1BE3">
        <w:rPr>
          <w:i/>
        </w:rPr>
        <w:t>(0)</w:t>
      </w:r>
    </w:p>
    <w:p w14:paraId="4188A04A" w14:textId="77777777" w:rsidR="00DA6F02" w:rsidRPr="008C1BE3" w:rsidRDefault="00DA6F02" w:rsidP="00DA6F02">
      <w:pPr>
        <w:numPr>
          <w:ilvl w:val="0"/>
          <w:numId w:val="5"/>
        </w:numPr>
        <w:pBdr>
          <w:bottom w:val="single" w:sz="6" w:space="1" w:color="auto"/>
        </w:pBdr>
      </w:pPr>
      <w:r w:rsidRPr="008C1BE3">
        <w:t xml:space="preserve">Very inappropriate </w:t>
      </w:r>
      <w:r w:rsidRPr="008C1BE3">
        <w:rPr>
          <w:i/>
        </w:rPr>
        <w:t>(1)</w:t>
      </w:r>
    </w:p>
    <w:p w14:paraId="317A03FD" w14:textId="77777777" w:rsidR="00DA6F02" w:rsidRPr="008C1BE3" w:rsidRDefault="00DA6F02" w:rsidP="00DA6F02">
      <w:pPr>
        <w:numPr>
          <w:ilvl w:val="0"/>
          <w:numId w:val="5"/>
        </w:numPr>
        <w:pBdr>
          <w:bottom w:val="single" w:sz="6" w:space="1" w:color="auto"/>
        </w:pBdr>
      </w:pPr>
      <w:r w:rsidRPr="008C1BE3">
        <w:t xml:space="preserve">Somewhat inappropriate </w:t>
      </w:r>
      <w:r w:rsidRPr="008C1BE3">
        <w:rPr>
          <w:i/>
        </w:rPr>
        <w:t>(2)</w:t>
      </w:r>
    </w:p>
    <w:p w14:paraId="30F7C7DE" w14:textId="77777777" w:rsidR="00DA6F02" w:rsidRPr="008C1BE3" w:rsidRDefault="00DA6F02" w:rsidP="00DA6F02">
      <w:pPr>
        <w:numPr>
          <w:ilvl w:val="0"/>
          <w:numId w:val="5"/>
        </w:numPr>
        <w:pBdr>
          <w:bottom w:val="single" w:sz="6" w:space="1" w:color="auto"/>
        </w:pBdr>
      </w:pPr>
      <w:r w:rsidRPr="008C1BE3">
        <w:t xml:space="preserve">Somewhat appropriate </w:t>
      </w:r>
      <w:r w:rsidRPr="008C1BE3">
        <w:rPr>
          <w:i/>
        </w:rPr>
        <w:t>(3)</w:t>
      </w:r>
    </w:p>
    <w:p w14:paraId="2CBB6A03" w14:textId="77777777" w:rsidR="00DA6F02" w:rsidRPr="008C1BE3" w:rsidRDefault="00DA6F02" w:rsidP="00DA6F02">
      <w:pPr>
        <w:numPr>
          <w:ilvl w:val="0"/>
          <w:numId w:val="5"/>
        </w:numPr>
        <w:pBdr>
          <w:bottom w:val="single" w:sz="6" w:space="1" w:color="auto"/>
        </w:pBdr>
      </w:pPr>
      <w:r w:rsidRPr="008C1BE3">
        <w:t xml:space="preserve">Very appropriate </w:t>
      </w:r>
      <w:r w:rsidRPr="008C1BE3">
        <w:rPr>
          <w:i/>
        </w:rPr>
        <w:t>(4)</w:t>
      </w:r>
    </w:p>
    <w:p w14:paraId="2CDED12E" w14:textId="09E0D0CC" w:rsidR="00DA6F02" w:rsidRPr="00B72D00" w:rsidRDefault="00DA6F02" w:rsidP="00DA6F02">
      <w:pPr>
        <w:numPr>
          <w:ilvl w:val="0"/>
          <w:numId w:val="5"/>
        </w:numPr>
        <w:pBdr>
          <w:bottom w:val="single" w:sz="6" w:space="1" w:color="auto"/>
        </w:pBdr>
      </w:pPr>
      <w:r w:rsidRPr="008C1BE3">
        <w:t xml:space="preserve">Extremely appropriate </w:t>
      </w:r>
      <w:r w:rsidRPr="008C1BE3">
        <w:rPr>
          <w:i/>
        </w:rPr>
        <w:t>(5)</w:t>
      </w:r>
    </w:p>
    <w:p w14:paraId="10B6D1C4" w14:textId="77777777" w:rsidR="00B72D00" w:rsidRPr="00EB434E" w:rsidRDefault="00B72D00" w:rsidP="00B72D00">
      <w:pPr>
        <w:pBdr>
          <w:bottom w:val="single" w:sz="6" w:space="1" w:color="auto"/>
        </w:pBdr>
      </w:pPr>
    </w:p>
    <w:p w14:paraId="62C842F4" w14:textId="77777777" w:rsidR="00DA6F02" w:rsidRDefault="00DA6F02" w:rsidP="00155549">
      <w:pPr>
        <w:rPr>
          <w:lang w:val="en-US"/>
        </w:rPr>
      </w:pPr>
    </w:p>
    <w:p w14:paraId="6AE14E31" w14:textId="34C16D0D" w:rsidR="009D02D5" w:rsidRPr="008E12F2" w:rsidRDefault="009D02D5" w:rsidP="009D02D5">
      <w:pPr>
        <w:rPr>
          <w:b/>
          <w:bCs/>
          <w:lang w:val="en-US"/>
        </w:rPr>
      </w:pPr>
      <w:r w:rsidRPr="000F0FAC">
        <w:rPr>
          <w:i/>
          <w:lang w:val="en-US"/>
        </w:rPr>
        <w:t>Sce</w:t>
      </w:r>
      <w:r>
        <w:rPr>
          <w:i/>
          <w:lang w:val="en-US"/>
        </w:rPr>
        <w:t>3E</w:t>
      </w:r>
      <w:r w:rsidRPr="000F0FAC">
        <w:rPr>
          <w:i/>
          <w:lang w:val="en-US"/>
        </w:rPr>
        <w:t>Info -</w:t>
      </w:r>
      <w:r>
        <w:rPr>
          <w:lang w:val="en-US"/>
        </w:rPr>
        <w:t xml:space="preserve"> </w:t>
      </w:r>
      <w:ins w:id="90" w:author="Aron" w:date="2024-01-15T11:21:00Z">
        <w:r w:rsidR="00F71493">
          <w:rPr>
            <w:b/>
            <w:bCs/>
            <w:lang w:val="en-US"/>
          </w:rPr>
          <w:t>Friend</w:t>
        </w:r>
        <w:r w:rsidR="00F71493" w:rsidRPr="000F0FAC">
          <w:rPr>
            <w:b/>
            <w:bCs/>
            <w:lang w:val="en-US"/>
          </w:rPr>
          <w:t xml:space="preserve"> </w:t>
        </w:r>
      </w:ins>
      <w:r>
        <w:rPr>
          <w:b/>
          <w:bCs/>
          <w:lang w:val="en-US"/>
        </w:rPr>
        <w:t>E</w:t>
      </w:r>
      <w:r w:rsidRPr="000F0FAC">
        <w:rPr>
          <w:b/>
          <w:bCs/>
          <w:lang w:val="en-US"/>
        </w:rPr>
        <w:t xml:space="preserve"> </w:t>
      </w:r>
      <w:r w:rsidRPr="008E12F2">
        <w:rPr>
          <w:b/>
          <w:bCs/>
          <w:lang w:val="en-US"/>
        </w:rPr>
        <w:t xml:space="preserve">makes a point of avoiding </w:t>
      </w:r>
      <w:ins w:id="91" w:author="Aron" w:date="2024-01-15T11:21:00Z">
        <w:r w:rsidR="00F71493" w:rsidRPr="006B34ED">
          <w:rPr>
            <w:b/>
            <w:highlight w:val="cyan"/>
            <w:lang w:val="en-US"/>
          </w:rPr>
          <w:t>Friend</w:t>
        </w:r>
        <w:r w:rsidR="00F71493" w:rsidRPr="006B34ED">
          <w:rPr>
            <w:b/>
            <w:lang w:val="en-US"/>
          </w:rPr>
          <w:t>/</w:t>
        </w:r>
        <w:r w:rsidR="00F71493" w:rsidRPr="006B34ED">
          <w:rPr>
            <w:b/>
            <w:highlight w:val="yellow"/>
            <w:lang w:val="en-US"/>
          </w:rPr>
          <w:t>Student</w:t>
        </w:r>
      </w:ins>
      <w:r w:rsidRPr="008E12F2">
        <w:rPr>
          <w:b/>
          <w:bCs/>
          <w:lang w:val="en-US"/>
        </w:rPr>
        <w:t xml:space="preserve"> A in the future, even when </w:t>
      </w:r>
      <w:ins w:id="92" w:author="Aron" w:date="2024-01-15T11:21:00Z">
        <w:r w:rsidR="00F71493" w:rsidRPr="006B34ED">
          <w:rPr>
            <w:b/>
            <w:highlight w:val="cyan"/>
            <w:lang w:val="en-US"/>
          </w:rPr>
          <w:t>Friend</w:t>
        </w:r>
        <w:r w:rsidR="00F71493" w:rsidRPr="006B34ED">
          <w:rPr>
            <w:b/>
            <w:lang w:val="en-US"/>
          </w:rPr>
          <w:t>/</w:t>
        </w:r>
        <w:r w:rsidR="00F71493" w:rsidRPr="006B34ED">
          <w:rPr>
            <w:b/>
            <w:highlight w:val="yellow"/>
            <w:lang w:val="en-US"/>
          </w:rPr>
          <w:t>Student</w:t>
        </w:r>
      </w:ins>
      <w:r w:rsidRPr="008E12F2">
        <w:rPr>
          <w:b/>
          <w:bCs/>
          <w:lang w:val="en-US"/>
        </w:rPr>
        <w:t xml:space="preserve"> A is not</w:t>
      </w:r>
      <w:r>
        <w:rPr>
          <w:b/>
          <w:bCs/>
          <w:lang w:val="en-US"/>
        </w:rPr>
        <w:t xml:space="preserve"> insulting</w:t>
      </w:r>
      <w:r w:rsidR="00ED0316">
        <w:rPr>
          <w:b/>
          <w:bCs/>
          <w:lang w:val="en-US"/>
        </w:rPr>
        <w:t xml:space="preserve"> </w:t>
      </w:r>
      <w:r w:rsidR="0074141A">
        <w:rPr>
          <w:b/>
          <w:bCs/>
          <w:lang w:val="en-US"/>
        </w:rPr>
        <w:t xml:space="preserve">the </w:t>
      </w:r>
      <w:r w:rsidR="00ED0316">
        <w:rPr>
          <w:b/>
          <w:bCs/>
          <w:lang w:val="en-US"/>
        </w:rPr>
        <w:t>family members</w:t>
      </w:r>
      <w:r w:rsidR="0074141A">
        <w:rPr>
          <w:b/>
          <w:bCs/>
          <w:lang w:val="en-US"/>
        </w:rPr>
        <w:t xml:space="preserve"> of</w:t>
      </w:r>
      <w:ins w:id="93" w:author="Aron" w:date="2024-01-15T11:52:00Z">
        <w:r w:rsidR="006B34ED">
          <w:rPr>
            <w:b/>
            <w:bCs/>
            <w:lang w:val="en-US"/>
          </w:rPr>
          <w:t xml:space="preserve"> </w:t>
        </w:r>
        <w:r w:rsidR="006B34ED" w:rsidRPr="00CF73ED">
          <w:rPr>
            <w:b/>
            <w:bCs/>
            <w:highlight w:val="cyan"/>
            <w:lang w:val="en-US"/>
          </w:rPr>
          <w:t>other</w:t>
        </w:r>
      </w:ins>
      <w:r w:rsidR="0074141A">
        <w:rPr>
          <w:b/>
          <w:bCs/>
          <w:lang w:val="en-US"/>
        </w:rPr>
        <w:t xml:space="preserve"> friends</w:t>
      </w:r>
      <w:r>
        <w:rPr>
          <w:b/>
          <w:bCs/>
          <w:lang w:val="en-US"/>
        </w:rPr>
        <w:t>.</w:t>
      </w:r>
      <w:r w:rsidRPr="008E12F2">
        <w:rPr>
          <w:b/>
          <w:bCs/>
          <w:lang w:val="en-US"/>
        </w:rPr>
        <w:t xml:space="preserve"> </w:t>
      </w:r>
    </w:p>
    <w:p w14:paraId="60819B7E" w14:textId="77777777" w:rsidR="009D02D5" w:rsidRDefault="009D02D5" w:rsidP="009D02D5">
      <w:pPr>
        <w:rPr>
          <w:lang w:val="en-US"/>
        </w:rPr>
      </w:pPr>
    </w:p>
    <w:p w14:paraId="67372DFA" w14:textId="1C9C6345" w:rsidR="009D02D5" w:rsidRPr="000F0FAC" w:rsidRDefault="009D02D5" w:rsidP="009D02D5">
      <w:pPr>
        <w:rPr>
          <w:lang w:val="en-US"/>
        </w:rPr>
      </w:pPr>
      <w:r w:rsidRPr="00446F12">
        <w:rPr>
          <w:i/>
          <w:lang w:val="en-US"/>
        </w:rPr>
        <w:t>Sce</w:t>
      </w:r>
      <w:r>
        <w:rPr>
          <w:i/>
          <w:lang w:val="en-US"/>
        </w:rPr>
        <w:t>3E</w:t>
      </w:r>
      <w:r w:rsidRPr="00446F12">
        <w:rPr>
          <w:i/>
          <w:lang w:val="en-US"/>
        </w:rPr>
        <w:t>App -</w:t>
      </w:r>
      <w:r>
        <w:rPr>
          <w:lang w:val="en-US"/>
        </w:rPr>
        <w:t xml:space="preserve"> </w:t>
      </w:r>
      <w:r w:rsidRPr="00446F12">
        <w:rPr>
          <w:lang w:val="en-US"/>
        </w:rPr>
        <w:t xml:space="preserve">How appropriate would it be for </w:t>
      </w:r>
      <w:ins w:id="94" w:author="Aron" w:date="2024-01-15T11:21:00Z">
        <w:r w:rsidR="00686840">
          <w:rPr>
            <w:lang w:val="en-US"/>
          </w:rPr>
          <w:t>Friend</w:t>
        </w:r>
        <w:r w:rsidR="00686840" w:rsidRPr="00446F12">
          <w:rPr>
            <w:lang w:val="en-US"/>
          </w:rPr>
          <w:t xml:space="preserve"> </w:t>
        </w:r>
      </w:ins>
      <w:r>
        <w:rPr>
          <w:lang w:val="en-US"/>
        </w:rPr>
        <w:t>E</w:t>
      </w:r>
      <w:r w:rsidRPr="00446F12">
        <w:rPr>
          <w:lang w:val="en-US"/>
        </w:rPr>
        <w:t xml:space="preserve"> to react in this way? </w:t>
      </w:r>
    </w:p>
    <w:p w14:paraId="4AEBBDAA" w14:textId="77777777" w:rsidR="009D02D5" w:rsidRPr="008C1BE3" w:rsidRDefault="009D02D5" w:rsidP="009D02D5">
      <w:pPr>
        <w:numPr>
          <w:ilvl w:val="0"/>
          <w:numId w:val="5"/>
        </w:numPr>
        <w:pBdr>
          <w:bottom w:val="single" w:sz="6" w:space="1" w:color="auto"/>
        </w:pBdr>
      </w:pPr>
      <w:r w:rsidRPr="008C1BE3">
        <w:t xml:space="preserve">Extremely inappropriate </w:t>
      </w:r>
      <w:r w:rsidRPr="008C1BE3">
        <w:rPr>
          <w:i/>
        </w:rPr>
        <w:t>(0)</w:t>
      </w:r>
    </w:p>
    <w:p w14:paraId="50D80789" w14:textId="77777777" w:rsidR="009D02D5" w:rsidRPr="008C1BE3" w:rsidRDefault="009D02D5" w:rsidP="009D02D5">
      <w:pPr>
        <w:numPr>
          <w:ilvl w:val="0"/>
          <w:numId w:val="5"/>
        </w:numPr>
        <w:pBdr>
          <w:bottom w:val="single" w:sz="6" w:space="1" w:color="auto"/>
        </w:pBdr>
      </w:pPr>
      <w:r w:rsidRPr="008C1BE3">
        <w:t xml:space="preserve">Very inappropriate </w:t>
      </w:r>
      <w:r w:rsidRPr="008C1BE3">
        <w:rPr>
          <w:i/>
        </w:rPr>
        <w:t>(1)</w:t>
      </w:r>
    </w:p>
    <w:p w14:paraId="0AA5F860" w14:textId="77777777" w:rsidR="009D02D5" w:rsidRPr="008C1BE3" w:rsidRDefault="009D02D5" w:rsidP="009D02D5">
      <w:pPr>
        <w:numPr>
          <w:ilvl w:val="0"/>
          <w:numId w:val="5"/>
        </w:numPr>
        <w:pBdr>
          <w:bottom w:val="single" w:sz="6" w:space="1" w:color="auto"/>
        </w:pBdr>
      </w:pPr>
      <w:r w:rsidRPr="008C1BE3">
        <w:t xml:space="preserve">Somewhat inappropriate </w:t>
      </w:r>
      <w:r w:rsidRPr="008C1BE3">
        <w:rPr>
          <w:i/>
        </w:rPr>
        <w:t>(2)</w:t>
      </w:r>
    </w:p>
    <w:p w14:paraId="1C363A0B" w14:textId="77777777" w:rsidR="009D02D5" w:rsidRPr="008C1BE3" w:rsidRDefault="009D02D5" w:rsidP="009D02D5">
      <w:pPr>
        <w:numPr>
          <w:ilvl w:val="0"/>
          <w:numId w:val="5"/>
        </w:numPr>
        <w:pBdr>
          <w:bottom w:val="single" w:sz="6" w:space="1" w:color="auto"/>
        </w:pBdr>
      </w:pPr>
      <w:r w:rsidRPr="008C1BE3">
        <w:t xml:space="preserve">Somewhat appropriate </w:t>
      </w:r>
      <w:r w:rsidRPr="008C1BE3">
        <w:rPr>
          <w:i/>
        </w:rPr>
        <w:t>(3)</w:t>
      </w:r>
    </w:p>
    <w:p w14:paraId="675D7031" w14:textId="77777777" w:rsidR="009D02D5" w:rsidRPr="008C1BE3" w:rsidRDefault="009D02D5" w:rsidP="009D02D5">
      <w:pPr>
        <w:numPr>
          <w:ilvl w:val="0"/>
          <w:numId w:val="5"/>
        </w:numPr>
        <w:pBdr>
          <w:bottom w:val="single" w:sz="6" w:space="1" w:color="auto"/>
        </w:pBdr>
      </w:pPr>
      <w:r w:rsidRPr="008C1BE3">
        <w:t xml:space="preserve">Very appropriate </w:t>
      </w:r>
      <w:r w:rsidRPr="008C1BE3">
        <w:rPr>
          <w:i/>
        </w:rPr>
        <w:t>(4)</w:t>
      </w:r>
    </w:p>
    <w:p w14:paraId="06A5EA7C" w14:textId="09FBAF48" w:rsidR="009D02D5" w:rsidRPr="00D65837" w:rsidRDefault="009D02D5" w:rsidP="009D02D5">
      <w:pPr>
        <w:numPr>
          <w:ilvl w:val="0"/>
          <w:numId w:val="5"/>
        </w:numPr>
        <w:pBdr>
          <w:bottom w:val="single" w:sz="6" w:space="1" w:color="auto"/>
        </w:pBdr>
      </w:pPr>
      <w:r w:rsidRPr="008C1BE3">
        <w:t xml:space="preserve">Extremely appropriate </w:t>
      </w:r>
      <w:r w:rsidRPr="008C1BE3">
        <w:rPr>
          <w:i/>
        </w:rPr>
        <w:t>(5)</w:t>
      </w:r>
    </w:p>
    <w:p w14:paraId="1780053F" w14:textId="77777777" w:rsidR="00D65837" w:rsidRPr="00C525D8" w:rsidRDefault="00D65837" w:rsidP="00D65837">
      <w:pPr>
        <w:pBdr>
          <w:bottom w:val="single" w:sz="6" w:space="1" w:color="auto"/>
        </w:pBdr>
      </w:pPr>
    </w:p>
    <w:p w14:paraId="5C4F90EF" w14:textId="51CC2144" w:rsidR="0049046F" w:rsidRDefault="0049046F" w:rsidP="00155549">
      <w:pPr>
        <w:rPr>
          <w:lang w:val="en-US"/>
        </w:rPr>
      </w:pPr>
    </w:p>
    <w:p w14:paraId="20B3D1F5" w14:textId="61667DBB" w:rsidR="00C756BC" w:rsidRPr="00675E5A" w:rsidRDefault="00C756BC" w:rsidP="00C756BC">
      <w:pPr>
        <w:rPr>
          <w:lang w:val="en-US"/>
        </w:rPr>
      </w:pPr>
      <w:r w:rsidRPr="00675E5A">
        <w:rPr>
          <w:i/>
          <w:lang w:val="en-US"/>
        </w:rPr>
        <w:t>Sce</w:t>
      </w:r>
      <w:r>
        <w:rPr>
          <w:i/>
          <w:lang w:val="en-US"/>
        </w:rPr>
        <w:t>3</w:t>
      </w:r>
      <w:r w:rsidRPr="00675E5A">
        <w:rPr>
          <w:i/>
          <w:lang w:val="en-US"/>
        </w:rPr>
        <w:t>BInfo -</w:t>
      </w:r>
      <w:r>
        <w:rPr>
          <w:lang w:val="en-US"/>
        </w:rPr>
        <w:t xml:space="preserve"> </w:t>
      </w:r>
      <w:ins w:id="95" w:author="Aron" w:date="2024-01-15T11:21:00Z">
        <w:r w:rsidR="000053D9">
          <w:rPr>
            <w:b/>
            <w:bCs/>
            <w:lang w:val="en-US"/>
          </w:rPr>
          <w:t>Friend</w:t>
        </w:r>
        <w:r w:rsidR="000053D9" w:rsidRPr="00675E5A">
          <w:rPr>
            <w:b/>
            <w:bCs/>
            <w:lang w:val="en-US"/>
          </w:rPr>
          <w:t xml:space="preserve"> </w:t>
        </w:r>
      </w:ins>
      <w:r w:rsidRPr="00675E5A">
        <w:rPr>
          <w:b/>
          <w:bCs/>
          <w:lang w:val="en-US"/>
        </w:rPr>
        <w:t xml:space="preserve">B does nothing about </w:t>
      </w:r>
      <w:ins w:id="96" w:author="Aron" w:date="2024-01-15T11:21:00Z">
        <w:r w:rsidR="000053D9" w:rsidRPr="00CF73ED">
          <w:rPr>
            <w:b/>
            <w:highlight w:val="cyan"/>
            <w:lang w:val="en-US"/>
          </w:rPr>
          <w:t>Friend</w:t>
        </w:r>
        <w:r w:rsidR="000053D9" w:rsidRPr="00CF73ED">
          <w:rPr>
            <w:b/>
            <w:lang w:val="en-US"/>
          </w:rPr>
          <w:t>/</w:t>
        </w:r>
        <w:r w:rsidR="000053D9" w:rsidRPr="00CF73ED">
          <w:rPr>
            <w:b/>
            <w:highlight w:val="yellow"/>
            <w:lang w:val="en-US"/>
          </w:rPr>
          <w:t>Student</w:t>
        </w:r>
      </w:ins>
      <w:r w:rsidRPr="00675E5A">
        <w:rPr>
          <w:b/>
          <w:bCs/>
          <w:lang w:val="en-US"/>
        </w:rPr>
        <w:t xml:space="preserve"> A. </w:t>
      </w:r>
    </w:p>
    <w:p w14:paraId="2D8A656B" w14:textId="77777777" w:rsidR="00C756BC" w:rsidRDefault="00C756BC" w:rsidP="00C756BC"/>
    <w:p w14:paraId="3161834D" w14:textId="4AC3AF40" w:rsidR="00C756BC" w:rsidRPr="00271B5F" w:rsidRDefault="00C756BC" w:rsidP="00C756BC">
      <w:pPr>
        <w:rPr>
          <w:lang w:val="en-US"/>
        </w:rPr>
      </w:pPr>
      <w:r w:rsidRPr="00271B5F">
        <w:rPr>
          <w:i/>
          <w:lang w:val="en-US"/>
        </w:rPr>
        <w:t>Sce</w:t>
      </w:r>
      <w:r>
        <w:rPr>
          <w:i/>
          <w:lang w:val="en-US"/>
        </w:rPr>
        <w:t>3B</w:t>
      </w:r>
      <w:r w:rsidRPr="00271B5F">
        <w:rPr>
          <w:i/>
          <w:lang w:val="en-US"/>
        </w:rPr>
        <w:t>App -</w:t>
      </w:r>
      <w:r w:rsidRPr="00271B5F">
        <w:rPr>
          <w:lang w:val="en-US"/>
        </w:rPr>
        <w:t xml:space="preserve"> How appropriate would it be for </w:t>
      </w:r>
      <w:ins w:id="97" w:author="Aron" w:date="2024-01-15T11:21:00Z">
        <w:r w:rsidR="00DA753E">
          <w:rPr>
            <w:lang w:val="en-US"/>
          </w:rPr>
          <w:t>Friend</w:t>
        </w:r>
        <w:r w:rsidR="00DA753E" w:rsidRPr="00271B5F">
          <w:rPr>
            <w:lang w:val="en-US"/>
          </w:rPr>
          <w:t xml:space="preserve"> </w:t>
        </w:r>
      </w:ins>
      <w:r>
        <w:rPr>
          <w:lang w:val="en-US"/>
        </w:rPr>
        <w:t>B</w:t>
      </w:r>
      <w:r w:rsidRPr="00271B5F">
        <w:rPr>
          <w:lang w:val="en-US"/>
        </w:rPr>
        <w:t xml:space="preserve"> to react in this way? </w:t>
      </w:r>
    </w:p>
    <w:p w14:paraId="04F6FB1E" w14:textId="77777777" w:rsidR="00C756BC" w:rsidRPr="00271B5F" w:rsidRDefault="00C756BC" w:rsidP="00C756BC">
      <w:pPr>
        <w:numPr>
          <w:ilvl w:val="0"/>
          <w:numId w:val="5"/>
        </w:numPr>
      </w:pPr>
      <w:r w:rsidRPr="00271B5F">
        <w:t xml:space="preserve">Extremely inappropriate </w:t>
      </w:r>
      <w:r w:rsidRPr="00271B5F">
        <w:rPr>
          <w:i/>
        </w:rPr>
        <w:t>(0)</w:t>
      </w:r>
    </w:p>
    <w:p w14:paraId="120C4EB8" w14:textId="77777777" w:rsidR="00C756BC" w:rsidRPr="00271B5F" w:rsidRDefault="00C756BC" w:rsidP="00C756BC">
      <w:pPr>
        <w:numPr>
          <w:ilvl w:val="0"/>
          <w:numId w:val="5"/>
        </w:numPr>
      </w:pPr>
      <w:r w:rsidRPr="00271B5F">
        <w:t xml:space="preserve">Very inappropriate </w:t>
      </w:r>
      <w:r w:rsidRPr="00271B5F">
        <w:rPr>
          <w:i/>
        </w:rPr>
        <w:t>(1)</w:t>
      </w:r>
    </w:p>
    <w:p w14:paraId="7D34B1BF" w14:textId="77777777" w:rsidR="00C756BC" w:rsidRPr="00271B5F" w:rsidRDefault="00C756BC" w:rsidP="00C756BC">
      <w:pPr>
        <w:numPr>
          <w:ilvl w:val="0"/>
          <w:numId w:val="5"/>
        </w:numPr>
      </w:pPr>
      <w:r w:rsidRPr="00271B5F">
        <w:t xml:space="preserve">Somewhat inappropriate </w:t>
      </w:r>
      <w:r w:rsidRPr="00271B5F">
        <w:rPr>
          <w:i/>
        </w:rPr>
        <w:t>(2)</w:t>
      </w:r>
    </w:p>
    <w:p w14:paraId="6993E279" w14:textId="77777777" w:rsidR="00C756BC" w:rsidRPr="00271B5F" w:rsidRDefault="00C756BC" w:rsidP="00C756BC">
      <w:pPr>
        <w:numPr>
          <w:ilvl w:val="0"/>
          <w:numId w:val="5"/>
        </w:numPr>
      </w:pPr>
      <w:r w:rsidRPr="00271B5F">
        <w:t xml:space="preserve">Somewhat appropriate </w:t>
      </w:r>
      <w:r w:rsidRPr="00271B5F">
        <w:rPr>
          <w:i/>
        </w:rPr>
        <w:t>(3)</w:t>
      </w:r>
    </w:p>
    <w:p w14:paraId="69641FFC" w14:textId="77777777" w:rsidR="00C756BC" w:rsidRPr="00271B5F" w:rsidRDefault="00C756BC" w:rsidP="00C756BC">
      <w:pPr>
        <w:numPr>
          <w:ilvl w:val="0"/>
          <w:numId w:val="5"/>
        </w:numPr>
      </w:pPr>
      <w:r w:rsidRPr="00271B5F">
        <w:t xml:space="preserve">Very appropriate </w:t>
      </w:r>
      <w:r w:rsidRPr="00271B5F">
        <w:rPr>
          <w:i/>
        </w:rPr>
        <w:t>(4)</w:t>
      </w:r>
    </w:p>
    <w:p w14:paraId="412BF331" w14:textId="77777777" w:rsidR="00C756BC" w:rsidRPr="00271B5F" w:rsidRDefault="00C756BC" w:rsidP="00C756BC">
      <w:pPr>
        <w:numPr>
          <w:ilvl w:val="0"/>
          <w:numId w:val="5"/>
        </w:numPr>
      </w:pPr>
      <w:r w:rsidRPr="00271B5F">
        <w:t xml:space="preserve">Extremely appropriate </w:t>
      </w:r>
      <w:r w:rsidRPr="00271B5F">
        <w:rPr>
          <w:i/>
        </w:rPr>
        <w:t>(5)</w:t>
      </w:r>
    </w:p>
    <w:p w14:paraId="1F250945" w14:textId="68E76A56" w:rsidR="009D02D5" w:rsidRDefault="009D02D5" w:rsidP="00155549">
      <w:pPr>
        <w:pBdr>
          <w:bottom w:val="single" w:sz="6" w:space="1" w:color="auto"/>
        </w:pBdr>
        <w:rPr>
          <w:lang w:val="en-US"/>
        </w:rPr>
      </w:pPr>
    </w:p>
    <w:p w14:paraId="01AA396B" w14:textId="77777777" w:rsidR="00C756BC" w:rsidRDefault="00C756BC" w:rsidP="00155549">
      <w:pPr>
        <w:rPr>
          <w:lang w:val="en-US"/>
        </w:rPr>
      </w:pPr>
    </w:p>
    <w:p w14:paraId="34BCACB2" w14:textId="03853776" w:rsidR="00C756BC" w:rsidRPr="00C43858" w:rsidRDefault="00C756BC" w:rsidP="00C756BC">
      <w:pPr>
        <w:rPr>
          <w:lang w:val="en-US"/>
        </w:rPr>
      </w:pPr>
      <w:r w:rsidRPr="00C43858">
        <w:rPr>
          <w:i/>
          <w:lang w:val="en-US"/>
        </w:rPr>
        <w:t>Sce</w:t>
      </w:r>
      <w:r>
        <w:rPr>
          <w:i/>
          <w:lang w:val="en-US"/>
        </w:rPr>
        <w:t>3</w:t>
      </w:r>
      <w:r w:rsidRPr="00C43858">
        <w:rPr>
          <w:i/>
          <w:lang w:val="en-US"/>
        </w:rPr>
        <w:t xml:space="preserve">DInfo </w:t>
      </w:r>
      <w:r>
        <w:rPr>
          <w:i/>
          <w:lang w:val="en-US"/>
        </w:rPr>
        <w:t>–</w:t>
      </w:r>
      <w:r w:rsidRPr="00C43858">
        <w:rPr>
          <w:lang w:val="en-US"/>
        </w:rPr>
        <w:t xml:space="preserve"> </w:t>
      </w:r>
      <w:ins w:id="98" w:author="Aron" w:date="2024-01-15T11:21:00Z">
        <w:r w:rsidR="00806ACD">
          <w:rPr>
            <w:b/>
            <w:bCs/>
            <w:lang w:val="en-US"/>
          </w:rPr>
          <w:t>Friend</w:t>
        </w:r>
        <w:r w:rsidR="00806ACD">
          <w:rPr>
            <w:b/>
            <w:bCs/>
            <w:lang w:val="en-US"/>
          </w:rPr>
          <w:t xml:space="preserve"> </w:t>
        </w:r>
      </w:ins>
      <w:r w:rsidRPr="00C43858">
        <w:rPr>
          <w:b/>
          <w:bCs/>
          <w:lang w:val="en-US"/>
        </w:rPr>
        <w:t xml:space="preserve">D talks to someone else about </w:t>
      </w:r>
      <w:ins w:id="99" w:author="Aron" w:date="2024-01-15T11:21:00Z">
        <w:r w:rsidR="00806ACD" w:rsidRPr="00CF73ED">
          <w:rPr>
            <w:b/>
            <w:highlight w:val="cyan"/>
            <w:lang w:val="en-US"/>
          </w:rPr>
          <w:t>Friend</w:t>
        </w:r>
        <w:r w:rsidR="00806ACD" w:rsidRPr="00CF73ED">
          <w:rPr>
            <w:b/>
            <w:lang w:val="en-US"/>
          </w:rPr>
          <w:t>/</w:t>
        </w:r>
        <w:r w:rsidR="00806ACD" w:rsidRPr="00CF73ED">
          <w:rPr>
            <w:b/>
            <w:highlight w:val="yellow"/>
            <w:lang w:val="en-US"/>
          </w:rPr>
          <w:t>Student</w:t>
        </w:r>
      </w:ins>
      <w:r w:rsidRPr="00C43858">
        <w:rPr>
          <w:b/>
          <w:bCs/>
          <w:lang w:val="en-US"/>
        </w:rPr>
        <w:t xml:space="preserve"> A </w:t>
      </w:r>
      <w:r>
        <w:rPr>
          <w:b/>
          <w:bCs/>
          <w:lang w:val="en-US"/>
        </w:rPr>
        <w:t>insulting the family members of friends.</w:t>
      </w:r>
    </w:p>
    <w:p w14:paraId="4539F325" w14:textId="77777777" w:rsidR="00C756BC" w:rsidRDefault="00C756BC" w:rsidP="00C756BC"/>
    <w:p w14:paraId="5B31B20C" w14:textId="18B96347" w:rsidR="00C756BC" w:rsidRPr="00271B5F" w:rsidRDefault="00C756BC" w:rsidP="00C756BC">
      <w:pPr>
        <w:rPr>
          <w:lang w:val="en-US"/>
        </w:rPr>
      </w:pPr>
      <w:r w:rsidRPr="00271B5F">
        <w:rPr>
          <w:i/>
          <w:lang w:val="en-US"/>
        </w:rPr>
        <w:t>Sce</w:t>
      </w:r>
      <w:r>
        <w:rPr>
          <w:i/>
          <w:lang w:val="en-US"/>
        </w:rPr>
        <w:t>3D</w:t>
      </w:r>
      <w:r w:rsidRPr="00271B5F">
        <w:rPr>
          <w:i/>
          <w:lang w:val="en-US"/>
        </w:rPr>
        <w:t>App -</w:t>
      </w:r>
      <w:r w:rsidRPr="00271B5F">
        <w:rPr>
          <w:lang w:val="en-US"/>
        </w:rPr>
        <w:t xml:space="preserve"> How appropriate would it be for </w:t>
      </w:r>
      <w:ins w:id="100" w:author="Aron" w:date="2024-01-15T11:22:00Z">
        <w:r w:rsidR="001D34A1">
          <w:rPr>
            <w:lang w:val="en-US"/>
          </w:rPr>
          <w:t>Friend</w:t>
        </w:r>
        <w:r w:rsidR="001D34A1" w:rsidRPr="00271B5F">
          <w:rPr>
            <w:lang w:val="en-US"/>
          </w:rPr>
          <w:t xml:space="preserve"> </w:t>
        </w:r>
      </w:ins>
      <w:r>
        <w:rPr>
          <w:lang w:val="en-US"/>
        </w:rPr>
        <w:t>D</w:t>
      </w:r>
      <w:r w:rsidRPr="00271B5F">
        <w:rPr>
          <w:lang w:val="en-US"/>
        </w:rPr>
        <w:t xml:space="preserve"> to react in this way? </w:t>
      </w:r>
    </w:p>
    <w:p w14:paraId="1C886DDF" w14:textId="77777777" w:rsidR="00C756BC" w:rsidRPr="00271B5F" w:rsidRDefault="00C756BC" w:rsidP="00C756BC">
      <w:pPr>
        <w:numPr>
          <w:ilvl w:val="0"/>
          <w:numId w:val="5"/>
        </w:numPr>
      </w:pPr>
      <w:r w:rsidRPr="00271B5F">
        <w:t xml:space="preserve">Extremely inappropriate </w:t>
      </w:r>
      <w:r w:rsidRPr="00271B5F">
        <w:rPr>
          <w:i/>
        </w:rPr>
        <w:t>(0)</w:t>
      </w:r>
    </w:p>
    <w:p w14:paraId="38EBD2FD" w14:textId="77777777" w:rsidR="00C756BC" w:rsidRPr="00271B5F" w:rsidRDefault="00C756BC" w:rsidP="00C756BC">
      <w:pPr>
        <w:numPr>
          <w:ilvl w:val="0"/>
          <w:numId w:val="5"/>
        </w:numPr>
      </w:pPr>
      <w:r w:rsidRPr="00271B5F">
        <w:t xml:space="preserve">Very inappropriate </w:t>
      </w:r>
      <w:r w:rsidRPr="00271B5F">
        <w:rPr>
          <w:i/>
        </w:rPr>
        <w:t>(1)</w:t>
      </w:r>
    </w:p>
    <w:p w14:paraId="4A09F89E" w14:textId="77777777" w:rsidR="00C756BC" w:rsidRPr="00271B5F" w:rsidRDefault="00C756BC" w:rsidP="00C756BC">
      <w:pPr>
        <w:numPr>
          <w:ilvl w:val="0"/>
          <w:numId w:val="5"/>
        </w:numPr>
      </w:pPr>
      <w:r w:rsidRPr="00271B5F">
        <w:t xml:space="preserve">Somewhat inappropriate </w:t>
      </w:r>
      <w:r w:rsidRPr="00271B5F">
        <w:rPr>
          <w:i/>
        </w:rPr>
        <w:t>(2)</w:t>
      </w:r>
    </w:p>
    <w:p w14:paraId="7B93B4E3" w14:textId="77777777" w:rsidR="00C756BC" w:rsidRPr="00271B5F" w:rsidRDefault="00C756BC" w:rsidP="00C756BC">
      <w:pPr>
        <w:numPr>
          <w:ilvl w:val="0"/>
          <w:numId w:val="5"/>
        </w:numPr>
      </w:pPr>
      <w:r w:rsidRPr="00271B5F">
        <w:t xml:space="preserve">Somewhat appropriate </w:t>
      </w:r>
      <w:r w:rsidRPr="00271B5F">
        <w:rPr>
          <w:i/>
        </w:rPr>
        <w:t>(3)</w:t>
      </w:r>
    </w:p>
    <w:p w14:paraId="6C8F7374" w14:textId="77777777" w:rsidR="00C756BC" w:rsidRPr="00271B5F" w:rsidRDefault="00C756BC" w:rsidP="00C756BC">
      <w:pPr>
        <w:numPr>
          <w:ilvl w:val="0"/>
          <w:numId w:val="5"/>
        </w:numPr>
      </w:pPr>
      <w:r w:rsidRPr="00271B5F">
        <w:t xml:space="preserve">Very appropriate </w:t>
      </w:r>
      <w:r w:rsidRPr="00271B5F">
        <w:rPr>
          <w:i/>
        </w:rPr>
        <w:t>(4)</w:t>
      </w:r>
    </w:p>
    <w:p w14:paraId="564D273E" w14:textId="77777777" w:rsidR="00C756BC" w:rsidRPr="00271B5F" w:rsidRDefault="00C756BC" w:rsidP="00C756BC">
      <w:pPr>
        <w:numPr>
          <w:ilvl w:val="0"/>
          <w:numId w:val="5"/>
        </w:numPr>
      </w:pPr>
      <w:r w:rsidRPr="00271B5F">
        <w:t xml:space="preserve">Extremely appropriate </w:t>
      </w:r>
      <w:r w:rsidRPr="00271B5F">
        <w:rPr>
          <w:i/>
        </w:rPr>
        <w:t>(5)</w:t>
      </w:r>
    </w:p>
    <w:p w14:paraId="5FD79AE6" w14:textId="6BC5103A" w:rsidR="0049046F" w:rsidRDefault="0049046F" w:rsidP="00155549">
      <w:pPr>
        <w:pBdr>
          <w:bottom w:val="single" w:sz="6" w:space="1" w:color="auto"/>
        </w:pBdr>
        <w:rPr>
          <w:lang w:val="en-US"/>
        </w:rPr>
      </w:pPr>
    </w:p>
    <w:p w14:paraId="2D4E3378" w14:textId="2C195850" w:rsidR="002F2811" w:rsidRDefault="002F2811" w:rsidP="00193B58"/>
    <w:p w14:paraId="635DC71B" w14:textId="1EE0A48D" w:rsidR="002F2811" w:rsidRPr="002F2811" w:rsidRDefault="002F10CE" w:rsidP="00193B58">
      <w:pPr>
        <w:rPr>
          <w:b/>
          <w:color w:val="A6A6A6" w:themeColor="background1" w:themeShade="A6"/>
          <w:sz w:val="30"/>
        </w:rPr>
      </w:pPr>
      <w:ins w:id="101" w:author="Aron" w:date="2024-01-15T11:23:00Z">
        <w:r>
          <w:rPr>
            <w:b/>
            <w:color w:val="A6A6A6" w:themeColor="background1" w:themeShade="A6"/>
            <w:sz w:val="30"/>
          </w:rPr>
          <w:t>Pushing</w:t>
        </w:r>
        <w:r w:rsidRPr="002F2811">
          <w:rPr>
            <w:b/>
            <w:color w:val="A6A6A6" w:themeColor="background1" w:themeShade="A6"/>
            <w:sz w:val="30"/>
          </w:rPr>
          <w:t xml:space="preserve"> </w:t>
        </w:r>
      </w:ins>
      <w:r w:rsidR="002F2811" w:rsidRPr="002F2811">
        <w:rPr>
          <w:b/>
          <w:color w:val="A6A6A6" w:themeColor="background1" w:themeShade="A6"/>
          <w:sz w:val="30"/>
        </w:rPr>
        <w:t xml:space="preserve">another </w:t>
      </w:r>
      <w:ins w:id="102" w:author="Aron" w:date="2024-01-15T11:40:00Z">
        <w:r w:rsidR="001B4F65">
          <w:rPr>
            <w:b/>
            <w:color w:val="A6A6A6" w:themeColor="background1" w:themeShade="A6"/>
            <w:sz w:val="30"/>
          </w:rPr>
          <w:t>student</w:t>
        </w:r>
        <w:r w:rsidR="001B4F65">
          <w:rPr>
            <w:b/>
            <w:color w:val="A6A6A6" w:themeColor="background1" w:themeShade="A6"/>
            <w:sz w:val="30"/>
          </w:rPr>
          <w:t xml:space="preserve"> </w:t>
        </w:r>
      </w:ins>
      <w:r w:rsidR="00D7351F">
        <w:rPr>
          <w:b/>
          <w:color w:val="A6A6A6" w:themeColor="background1" w:themeShade="A6"/>
          <w:sz w:val="30"/>
        </w:rPr>
        <w:t>and punishments</w:t>
      </w:r>
    </w:p>
    <w:p w14:paraId="7AD9652C" w14:textId="010B5255" w:rsidR="00193B58" w:rsidRDefault="00193B58" w:rsidP="00193B58"/>
    <w:p w14:paraId="35EAFFB2" w14:textId="46C3DE40" w:rsidR="002F2811" w:rsidRDefault="002F2811" w:rsidP="002F2811">
      <w:pPr>
        <w:rPr>
          <w:lang w:val="en-US"/>
        </w:rPr>
      </w:pPr>
      <w:r w:rsidRPr="00E66120">
        <w:rPr>
          <w:i/>
          <w:lang w:val="en-US"/>
        </w:rPr>
        <w:t>Sce</w:t>
      </w:r>
      <w:r>
        <w:rPr>
          <w:i/>
          <w:lang w:val="en-US"/>
        </w:rPr>
        <w:t>4</w:t>
      </w:r>
      <w:r w:rsidRPr="00E66120">
        <w:rPr>
          <w:i/>
          <w:lang w:val="en-US"/>
        </w:rPr>
        <w:t xml:space="preserve"> </w:t>
      </w:r>
      <w:r>
        <w:rPr>
          <w:i/>
          <w:lang w:val="en-US"/>
        </w:rPr>
        <w:t>–</w:t>
      </w:r>
      <w:r w:rsidRPr="00AB1323">
        <w:rPr>
          <w:lang w:val="en-US"/>
        </w:rPr>
        <w:t xml:space="preserve"> </w:t>
      </w:r>
      <w:r w:rsidR="00EA6E18">
        <w:rPr>
          <w:lang w:val="en-US"/>
        </w:rPr>
        <w:t xml:space="preserve">While leaving </w:t>
      </w:r>
      <w:r>
        <w:rPr>
          <w:lang w:val="en-US"/>
        </w:rPr>
        <w:t>school,</w:t>
      </w:r>
      <w:r w:rsidRPr="00F750F6">
        <w:rPr>
          <w:lang w:val="en-US"/>
        </w:rPr>
        <w:t xml:space="preserve"> </w:t>
      </w:r>
      <w:r>
        <w:rPr>
          <w:lang w:val="en-US"/>
        </w:rPr>
        <w:t xml:space="preserve">one </w:t>
      </w:r>
      <w:r w:rsidRPr="00F750F6">
        <w:rPr>
          <w:lang w:val="en-US"/>
        </w:rPr>
        <w:t xml:space="preserve">of the </w:t>
      </w:r>
      <w:r>
        <w:rPr>
          <w:lang w:val="en-US"/>
        </w:rPr>
        <w:t xml:space="preserve">students </w:t>
      </w:r>
      <w:r w:rsidRPr="00246E6C">
        <w:rPr>
          <w:lang w:val="en-US"/>
        </w:rPr>
        <w:t xml:space="preserve">who is </w:t>
      </w:r>
      <w:r w:rsidR="00AC63B2">
        <w:rPr>
          <w:lang w:val="en-US"/>
        </w:rPr>
        <w:t xml:space="preserve">a </w:t>
      </w:r>
      <w:r w:rsidRPr="00246E6C">
        <w:rPr>
          <w:lang w:val="en-US"/>
        </w:rPr>
        <w:t>part of your</w:t>
      </w:r>
      <w:r w:rsidRPr="00246E6C">
        <w:rPr>
          <w:b/>
          <w:lang w:val="en-US"/>
        </w:rPr>
        <w:t xml:space="preserve"> </w:t>
      </w:r>
      <w:r w:rsidRPr="007F1475">
        <w:rPr>
          <w:b/>
          <w:highlight w:val="cyan"/>
          <w:lang w:val="en-US"/>
        </w:rPr>
        <w:t>friend</w:t>
      </w:r>
      <w:r w:rsidR="000B04D7">
        <w:rPr>
          <w:b/>
          <w:lang w:val="en-US"/>
        </w:rPr>
        <w:t>s</w:t>
      </w:r>
      <w:r>
        <w:rPr>
          <w:b/>
          <w:lang w:val="en-US"/>
        </w:rPr>
        <w:t>/</w:t>
      </w:r>
      <w:r w:rsidRPr="007F1475">
        <w:rPr>
          <w:b/>
          <w:highlight w:val="yellow"/>
          <w:lang w:val="en-US"/>
        </w:rPr>
        <w:t>other</w:t>
      </w:r>
      <w:r w:rsidR="000B04D7">
        <w:rPr>
          <w:b/>
          <w:lang w:val="en-US"/>
        </w:rPr>
        <w:t>s</w:t>
      </w:r>
      <w:r w:rsidRPr="00F750F6">
        <w:rPr>
          <w:lang w:val="en-US"/>
        </w:rPr>
        <w:t xml:space="preserve"> </w:t>
      </w:r>
      <w:r w:rsidRPr="00CF73ED">
        <w:rPr>
          <w:b/>
          <w:lang w:val="en-US"/>
        </w:rPr>
        <w:t>group</w:t>
      </w:r>
      <w:r>
        <w:rPr>
          <w:lang w:val="en-US"/>
        </w:rPr>
        <w:t xml:space="preserve"> </w:t>
      </w:r>
      <w:r w:rsidRPr="00F750F6">
        <w:rPr>
          <w:lang w:val="en-US"/>
        </w:rPr>
        <w:t>(</w:t>
      </w:r>
      <w:r w:rsidR="002F10CE" w:rsidRPr="0000564C">
        <w:rPr>
          <w:b/>
          <w:bCs/>
          <w:highlight w:val="cyan"/>
          <w:lang w:val="en-US"/>
        </w:rPr>
        <w:t>Friend</w:t>
      </w:r>
      <w:r w:rsidR="00246577">
        <w:rPr>
          <w:b/>
          <w:bCs/>
          <w:lang w:val="en-US"/>
        </w:rPr>
        <w:t>/</w:t>
      </w:r>
      <w:r w:rsidR="00246577" w:rsidRPr="0000564C">
        <w:rPr>
          <w:b/>
          <w:bCs/>
          <w:highlight w:val="yellow"/>
          <w:lang w:val="en-US"/>
        </w:rPr>
        <w:t>Student</w:t>
      </w:r>
      <w:r w:rsidR="002F10CE" w:rsidRPr="00F750F6">
        <w:rPr>
          <w:b/>
          <w:bCs/>
          <w:lang w:val="en-US"/>
        </w:rPr>
        <w:t xml:space="preserve"> </w:t>
      </w:r>
      <w:r w:rsidRPr="00F750F6">
        <w:rPr>
          <w:b/>
          <w:bCs/>
          <w:lang w:val="en-US"/>
        </w:rPr>
        <w:t>A</w:t>
      </w:r>
      <w:r w:rsidRPr="00F750F6">
        <w:rPr>
          <w:lang w:val="en-US"/>
        </w:rPr>
        <w:t>)</w:t>
      </w:r>
      <w:r>
        <w:rPr>
          <w:lang w:val="en-US"/>
        </w:rPr>
        <w:t xml:space="preserve"> </w:t>
      </w:r>
      <w:r w:rsidR="000B04D7">
        <w:rPr>
          <w:lang w:val="en-US"/>
        </w:rPr>
        <w:t xml:space="preserve">pushes to the floor </w:t>
      </w:r>
      <w:r w:rsidRPr="00B306BB">
        <w:rPr>
          <w:b/>
          <w:lang w:val="en-US"/>
        </w:rPr>
        <w:t>another student</w:t>
      </w:r>
      <w:r>
        <w:rPr>
          <w:lang w:val="en-US"/>
        </w:rPr>
        <w:t xml:space="preserve"> who is </w:t>
      </w:r>
      <w:r w:rsidRPr="00B306BB">
        <w:rPr>
          <w:highlight w:val="cyan"/>
          <w:lang w:val="en-US"/>
        </w:rPr>
        <w:t>also</w:t>
      </w:r>
      <w:r w:rsidRPr="0000564C">
        <w:rPr>
          <w:lang w:val="en-US"/>
        </w:rPr>
        <w:t xml:space="preserve"> a</w:t>
      </w:r>
      <w:r>
        <w:rPr>
          <w:lang w:val="en-US"/>
        </w:rPr>
        <w:t xml:space="preserve"> part of your </w:t>
      </w:r>
      <w:proofErr w:type="gramStart"/>
      <w:r>
        <w:rPr>
          <w:lang w:val="en-US"/>
        </w:rPr>
        <w:t>friend</w:t>
      </w:r>
      <w:r w:rsidR="00926E47">
        <w:rPr>
          <w:lang w:val="en-US"/>
        </w:rPr>
        <w:t>s</w:t>
      </w:r>
      <w:proofErr w:type="gramEnd"/>
      <w:r>
        <w:rPr>
          <w:lang w:val="en-US"/>
        </w:rPr>
        <w:t xml:space="preserve"> group. </w:t>
      </w:r>
    </w:p>
    <w:p w14:paraId="136014FA" w14:textId="77777777" w:rsidR="002F2811" w:rsidRDefault="002F2811" w:rsidP="002F2811">
      <w:pPr>
        <w:rPr>
          <w:lang w:val="en-US"/>
        </w:rPr>
      </w:pPr>
    </w:p>
    <w:p w14:paraId="68116EF8" w14:textId="1409606D" w:rsidR="002F2811" w:rsidRPr="009A0C47" w:rsidRDefault="002F2811" w:rsidP="002F2811">
      <w:pPr>
        <w:rPr>
          <w:lang w:val="en-US"/>
        </w:rPr>
      </w:pPr>
      <w:r w:rsidRPr="009A0C47">
        <w:rPr>
          <w:i/>
          <w:lang w:val="en-US"/>
        </w:rPr>
        <w:t>Sce</w:t>
      </w:r>
      <w:r>
        <w:rPr>
          <w:i/>
          <w:lang w:val="en-US"/>
        </w:rPr>
        <w:t>4</w:t>
      </w:r>
      <w:r w:rsidRPr="009A0C47">
        <w:rPr>
          <w:i/>
          <w:lang w:val="en-US"/>
        </w:rPr>
        <w:t>AApp -</w:t>
      </w:r>
      <w:r w:rsidRPr="009A0C47">
        <w:rPr>
          <w:lang w:val="en-US"/>
        </w:rPr>
        <w:t xml:space="preserve"> How appropriate is it for </w:t>
      </w:r>
      <w:ins w:id="103" w:author="Aron" w:date="2024-01-15T11:36:00Z">
        <w:r w:rsidR="0000564C" w:rsidRPr="001C7C1F">
          <w:rPr>
            <w:bCs/>
            <w:highlight w:val="cyan"/>
            <w:lang w:val="en-US"/>
          </w:rPr>
          <w:t>Friend</w:t>
        </w:r>
        <w:r w:rsidR="0000564C" w:rsidRPr="001C7C1F">
          <w:rPr>
            <w:bCs/>
            <w:lang w:val="en-US"/>
          </w:rPr>
          <w:t>/</w:t>
        </w:r>
        <w:r w:rsidR="0000564C" w:rsidRPr="001C7C1F">
          <w:rPr>
            <w:bCs/>
            <w:highlight w:val="yellow"/>
            <w:lang w:val="en-US"/>
          </w:rPr>
          <w:t>Student</w:t>
        </w:r>
      </w:ins>
      <w:r w:rsidRPr="009A0C47">
        <w:rPr>
          <w:lang w:val="en-US"/>
        </w:rPr>
        <w:t xml:space="preserve"> A to</w:t>
      </w:r>
      <w:r>
        <w:rPr>
          <w:lang w:val="en-US"/>
        </w:rPr>
        <w:t xml:space="preserve"> </w:t>
      </w:r>
      <w:r w:rsidR="00D87A36">
        <w:rPr>
          <w:lang w:val="en-US"/>
        </w:rPr>
        <w:t xml:space="preserve">push to the floor </w:t>
      </w:r>
      <w:r w:rsidRPr="00DD038C">
        <w:rPr>
          <w:highlight w:val="cyan"/>
          <w:lang w:val="en-US"/>
        </w:rPr>
        <w:t>another</w:t>
      </w:r>
      <w:r>
        <w:rPr>
          <w:lang w:val="en-US"/>
        </w:rPr>
        <w:t>/</w:t>
      </w:r>
      <w:r w:rsidRPr="00DD038C">
        <w:rPr>
          <w:highlight w:val="yellow"/>
          <w:lang w:val="en-US"/>
        </w:rPr>
        <w:t>a</w:t>
      </w:r>
      <w:r>
        <w:rPr>
          <w:lang w:val="en-US"/>
        </w:rPr>
        <w:t xml:space="preserve"> friend?</w:t>
      </w:r>
    </w:p>
    <w:p w14:paraId="7FDB0A1D" w14:textId="77777777" w:rsidR="002F2811" w:rsidRPr="008C1BE3" w:rsidRDefault="002F2811" w:rsidP="002F2811">
      <w:pPr>
        <w:numPr>
          <w:ilvl w:val="0"/>
          <w:numId w:val="5"/>
        </w:numPr>
        <w:pBdr>
          <w:bottom w:val="single" w:sz="6" w:space="1" w:color="auto"/>
        </w:pBdr>
      </w:pPr>
      <w:r w:rsidRPr="008C1BE3">
        <w:t xml:space="preserve">Extremely inappropriate </w:t>
      </w:r>
      <w:r w:rsidRPr="008C1BE3">
        <w:rPr>
          <w:i/>
        </w:rPr>
        <w:t>(0)</w:t>
      </w:r>
    </w:p>
    <w:p w14:paraId="111FFB91" w14:textId="77777777" w:rsidR="002F2811" w:rsidRPr="008C1BE3" w:rsidRDefault="002F2811" w:rsidP="002F2811">
      <w:pPr>
        <w:numPr>
          <w:ilvl w:val="0"/>
          <w:numId w:val="5"/>
        </w:numPr>
        <w:pBdr>
          <w:bottom w:val="single" w:sz="6" w:space="1" w:color="auto"/>
        </w:pBdr>
      </w:pPr>
      <w:r w:rsidRPr="008C1BE3">
        <w:t xml:space="preserve">Very inappropriate </w:t>
      </w:r>
      <w:r w:rsidRPr="008C1BE3">
        <w:rPr>
          <w:i/>
        </w:rPr>
        <w:t>(1)</w:t>
      </w:r>
    </w:p>
    <w:p w14:paraId="13029510" w14:textId="77777777" w:rsidR="002F2811" w:rsidRPr="008C1BE3" w:rsidRDefault="002F2811" w:rsidP="002F2811">
      <w:pPr>
        <w:numPr>
          <w:ilvl w:val="0"/>
          <w:numId w:val="5"/>
        </w:numPr>
        <w:pBdr>
          <w:bottom w:val="single" w:sz="6" w:space="1" w:color="auto"/>
        </w:pBdr>
      </w:pPr>
      <w:r w:rsidRPr="008C1BE3">
        <w:lastRenderedPageBreak/>
        <w:t xml:space="preserve">Somewhat inappropriate </w:t>
      </w:r>
      <w:r w:rsidRPr="008C1BE3">
        <w:rPr>
          <w:i/>
        </w:rPr>
        <w:t>(2)</w:t>
      </w:r>
    </w:p>
    <w:p w14:paraId="651D40CE" w14:textId="77777777" w:rsidR="002F2811" w:rsidRPr="008C1BE3" w:rsidRDefault="002F2811" w:rsidP="002F2811">
      <w:pPr>
        <w:numPr>
          <w:ilvl w:val="0"/>
          <w:numId w:val="5"/>
        </w:numPr>
        <w:pBdr>
          <w:bottom w:val="single" w:sz="6" w:space="1" w:color="auto"/>
        </w:pBdr>
      </w:pPr>
      <w:r w:rsidRPr="008C1BE3">
        <w:t xml:space="preserve">Somewhat appropriate </w:t>
      </w:r>
      <w:r w:rsidRPr="008C1BE3">
        <w:rPr>
          <w:i/>
        </w:rPr>
        <w:t>(3)</w:t>
      </w:r>
    </w:p>
    <w:p w14:paraId="2E4C0F4E" w14:textId="77777777" w:rsidR="002F2811" w:rsidRPr="008C1BE3" w:rsidRDefault="002F2811" w:rsidP="002F2811">
      <w:pPr>
        <w:numPr>
          <w:ilvl w:val="0"/>
          <w:numId w:val="5"/>
        </w:numPr>
        <w:pBdr>
          <w:bottom w:val="single" w:sz="6" w:space="1" w:color="auto"/>
        </w:pBdr>
      </w:pPr>
      <w:r w:rsidRPr="008C1BE3">
        <w:t xml:space="preserve">Very appropriate </w:t>
      </w:r>
      <w:r w:rsidRPr="008C1BE3">
        <w:rPr>
          <w:i/>
        </w:rPr>
        <w:t>(4)</w:t>
      </w:r>
    </w:p>
    <w:p w14:paraId="36F3EF77" w14:textId="6E5C8267" w:rsidR="002F2811" w:rsidRPr="00EE2E7A" w:rsidRDefault="002F2811" w:rsidP="002F2811">
      <w:pPr>
        <w:numPr>
          <w:ilvl w:val="0"/>
          <w:numId w:val="5"/>
        </w:numPr>
        <w:pBdr>
          <w:bottom w:val="single" w:sz="6" w:space="1" w:color="auto"/>
        </w:pBdr>
      </w:pPr>
      <w:r w:rsidRPr="008C1BE3">
        <w:t xml:space="preserve">Extremely appropriate </w:t>
      </w:r>
      <w:r w:rsidRPr="008C1BE3">
        <w:rPr>
          <w:i/>
        </w:rPr>
        <w:t>(5)</w:t>
      </w:r>
    </w:p>
    <w:p w14:paraId="6E039AEF" w14:textId="77777777" w:rsidR="00EE2E7A" w:rsidRPr="00CD2293" w:rsidRDefault="00EE2E7A" w:rsidP="00EE2E7A">
      <w:pPr>
        <w:pBdr>
          <w:bottom w:val="single" w:sz="6" w:space="1" w:color="auto"/>
        </w:pBdr>
      </w:pPr>
    </w:p>
    <w:p w14:paraId="2A623868" w14:textId="151ACA19" w:rsidR="00193B58" w:rsidRDefault="00193B58" w:rsidP="00193B58"/>
    <w:p w14:paraId="3F9B53E8" w14:textId="7CCDBD15" w:rsidR="00EE2E7A" w:rsidRPr="006445A4" w:rsidRDefault="00EE2E7A" w:rsidP="00EE2E7A">
      <w:pPr>
        <w:rPr>
          <w:lang w:val="en-US"/>
        </w:rPr>
      </w:pPr>
      <w:r w:rsidRPr="00C130B1">
        <w:rPr>
          <w:i/>
        </w:rPr>
        <w:t>S</w:t>
      </w:r>
      <w:r>
        <w:rPr>
          <w:i/>
        </w:rPr>
        <w:t>ce4A</w:t>
      </w:r>
      <w:r w:rsidRPr="00C130B1">
        <w:rPr>
          <w:i/>
        </w:rPr>
        <w:t>Feel</w:t>
      </w:r>
      <w:r>
        <w:rPr>
          <w:i/>
        </w:rPr>
        <w:t xml:space="preserve"> </w:t>
      </w:r>
      <w:r w:rsidRPr="00C130B1">
        <w:t xml:space="preserve">- </w:t>
      </w:r>
      <w:r w:rsidRPr="00C130B1">
        <w:rPr>
          <w:lang w:val="en-US"/>
        </w:rPr>
        <w:t xml:space="preserve">How do you feel about </w:t>
      </w:r>
      <w:ins w:id="104" w:author="Aron" w:date="2024-01-15T11:36:00Z">
        <w:r w:rsidR="001C7C1F" w:rsidRPr="001C7C1F">
          <w:rPr>
            <w:bCs/>
            <w:highlight w:val="cyan"/>
            <w:lang w:val="en-US"/>
          </w:rPr>
          <w:t>Friend</w:t>
        </w:r>
        <w:r w:rsidR="001C7C1F" w:rsidRPr="001C7C1F">
          <w:rPr>
            <w:bCs/>
            <w:lang w:val="en-US"/>
          </w:rPr>
          <w:t>/</w:t>
        </w:r>
        <w:r w:rsidR="001C7C1F" w:rsidRPr="001C7C1F">
          <w:rPr>
            <w:bCs/>
            <w:highlight w:val="yellow"/>
            <w:lang w:val="en-US"/>
          </w:rPr>
          <w:t>Student</w:t>
        </w:r>
        <w:r w:rsidR="001C7C1F" w:rsidDel="001C7C1F">
          <w:rPr>
            <w:lang w:val="en-US"/>
          </w:rPr>
          <w:t xml:space="preserve"> </w:t>
        </w:r>
      </w:ins>
      <w:r>
        <w:rPr>
          <w:lang w:val="en-US"/>
        </w:rPr>
        <w:t xml:space="preserve">A’s </w:t>
      </w:r>
      <w:r w:rsidRPr="00C130B1">
        <w:rPr>
          <w:lang w:val="en-US"/>
        </w:rPr>
        <w:t xml:space="preserve">behavior? </w:t>
      </w:r>
      <w:r w:rsidRPr="006445A4">
        <w:rPr>
          <w:lang w:val="en-US"/>
        </w:rPr>
        <w:t xml:space="preserve">(check all that apply) </w:t>
      </w:r>
    </w:p>
    <w:p w14:paraId="44EEBCCE" w14:textId="77777777" w:rsidR="00EE2E7A" w:rsidRDefault="00EE2E7A" w:rsidP="00EE2E7A">
      <w:pPr>
        <w:pStyle w:val="ListParagraph"/>
        <w:keepNext/>
        <w:numPr>
          <w:ilvl w:val="0"/>
          <w:numId w:val="11"/>
        </w:numPr>
        <w:jc w:val="both"/>
      </w:pPr>
      <w:r>
        <w:t xml:space="preserve">Happy </w:t>
      </w:r>
      <w:r w:rsidRPr="00371F6F">
        <w:rPr>
          <w:i/>
        </w:rPr>
        <w:t>(</w:t>
      </w:r>
      <w:r>
        <w:rPr>
          <w:i/>
        </w:rPr>
        <w:t>1</w:t>
      </w:r>
      <w:r w:rsidRPr="00371F6F">
        <w:rPr>
          <w:i/>
        </w:rPr>
        <w:t>)</w:t>
      </w:r>
    </w:p>
    <w:p w14:paraId="15CE01C1" w14:textId="77777777" w:rsidR="00EE2E7A" w:rsidRDefault="00EE2E7A" w:rsidP="00EE2E7A">
      <w:pPr>
        <w:pStyle w:val="ListParagraph"/>
        <w:keepNext/>
        <w:numPr>
          <w:ilvl w:val="0"/>
          <w:numId w:val="11"/>
        </w:numPr>
        <w:jc w:val="both"/>
      </w:pPr>
      <w:r>
        <w:t xml:space="preserve">Sad </w:t>
      </w:r>
      <w:r w:rsidRPr="00371F6F">
        <w:rPr>
          <w:i/>
        </w:rPr>
        <w:t>(</w:t>
      </w:r>
      <w:r>
        <w:rPr>
          <w:i/>
        </w:rPr>
        <w:t>2</w:t>
      </w:r>
      <w:r w:rsidRPr="00371F6F">
        <w:rPr>
          <w:i/>
        </w:rPr>
        <w:t>)</w:t>
      </w:r>
    </w:p>
    <w:p w14:paraId="1B261791" w14:textId="77777777" w:rsidR="00EE2E7A" w:rsidRDefault="00EE2E7A" w:rsidP="00EE2E7A">
      <w:pPr>
        <w:pStyle w:val="ListParagraph"/>
        <w:keepNext/>
        <w:numPr>
          <w:ilvl w:val="0"/>
          <w:numId w:val="11"/>
        </w:numPr>
        <w:jc w:val="both"/>
      </w:pPr>
      <w:r>
        <w:t xml:space="preserve">Surprised </w:t>
      </w:r>
      <w:r w:rsidRPr="00371F6F">
        <w:rPr>
          <w:i/>
        </w:rPr>
        <w:t>(</w:t>
      </w:r>
      <w:r>
        <w:rPr>
          <w:i/>
        </w:rPr>
        <w:t>3</w:t>
      </w:r>
      <w:r w:rsidRPr="00371F6F">
        <w:rPr>
          <w:i/>
        </w:rPr>
        <w:t>)</w:t>
      </w:r>
    </w:p>
    <w:p w14:paraId="1F62CFF9" w14:textId="77777777" w:rsidR="00EE2E7A" w:rsidRDefault="00EE2E7A" w:rsidP="00EE2E7A">
      <w:pPr>
        <w:pStyle w:val="ListParagraph"/>
        <w:keepNext/>
        <w:numPr>
          <w:ilvl w:val="0"/>
          <w:numId w:val="11"/>
        </w:numPr>
        <w:jc w:val="both"/>
      </w:pPr>
      <w:r>
        <w:t xml:space="preserve">Afraid </w:t>
      </w:r>
      <w:r w:rsidRPr="00371F6F">
        <w:rPr>
          <w:i/>
        </w:rPr>
        <w:t>(</w:t>
      </w:r>
      <w:r>
        <w:rPr>
          <w:i/>
        </w:rPr>
        <w:t>4</w:t>
      </w:r>
      <w:r w:rsidRPr="00371F6F">
        <w:rPr>
          <w:i/>
        </w:rPr>
        <w:t>)</w:t>
      </w:r>
    </w:p>
    <w:p w14:paraId="2CD14313" w14:textId="77777777" w:rsidR="00EE2E7A" w:rsidRDefault="00EE2E7A" w:rsidP="00EE2E7A">
      <w:pPr>
        <w:pStyle w:val="ListParagraph"/>
        <w:keepNext/>
        <w:numPr>
          <w:ilvl w:val="0"/>
          <w:numId w:val="11"/>
        </w:numPr>
        <w:jc w:val="both"/>
      </w:pPr>
      <w:r>
        <w:t xml:space="preserve">Disgusted </w:t>
      </w:r>
      <w:r w:rsidRPr="00371F6F">
        <w:rPr>
          <w:i/>
        </w:rPr>
        <w:t>(</w:t>
      </w:r>
      <w:r>
        <w:rPr>
          <w:i/>
        </w:rPr>
        <w:t>5)</w:t>
      </w:r>
    </w:p>
    <w:p w14:paraId="7306EB8B" w14:textId="77777777" w:rsidR="00EE2E7A" w:rsidRDefault="00EE2E7A" w:rsidP="00EE2E7A">
      <w:pPr>
        <w:pStyle w:val="ListParagraph"/>
        <w:keepNext/>
        <w:numPr>
          <w:ilvl w:val="0"/>
          <w:numId w:val="11"/>
        </w:numPr>
        <w:jc w:val="both"/>
      </w:pPr>
      <w:r>
        <w:t xml:space="preserve">Angry </w:t>
      </w:r>
      <w:r w:rsidRPr="00371F6F">
        <w:rPr>
          <w:i/>
        </w:rPr>
        <w:t>(</w:t>
      </w:r>
      <w:r>
        <w:rPr>
          <w:i/>
        </w:rPr>
        <w:t>6</w:t>
      </w:r>
      <w:r w:rsidRPr="00371F6F">
        <w:rPr>
          <w:i/>
        </w:rPr>
        <w:t>)</w:t>
      </w:r>
    </w:p>
    <w:p w14:paraId="6B8723D0" w14:textId="77777777" w:rsidR="00EE2E7A" w:rsidRPr="00DE6B26" w:rsidRDefault="00EE2E7A" w:rsidP="00EE2E7A">
      <w:pPr>
        <w:pStyle w:val="ListParagraph"/>
        <w:keepNext/>
        <w:numPr>
          <w:ilvl w:val="0"/>
          <w:numId w:val="11"/>
        </w:numPr>
        <w:jc w:val="both"/>
      </w:pPr>
      <w:r>
        <w:t xml:space="preserve">Satisfied </w:t>
      </w:r>
      <w:r w:rsidRPr="00371F6F">
        <w:rPr>
          <w:i/>
        </w:rPr>
        <w:t>(</w:t>
      </w:r>
      <w:r>
        <w:rPr>
          <w:i/>
        </w:rPr>
        <w:t>7</w:t>
      </w:r>
      <w:r w:rsidRPr="00371F6F">
        <w:rPr>
          <w:i/>
        </w:rPr>
        <w:t>)</w:t>
      </w:r>
    </w:p>
    <w:p w14:paraId="3A75C731" w14:textId="77777777" w:rsidR="00EE2E7A" w:rsidRDefault="00EE2E7A" w:rsidP="00EE2E7A">
      <w:pPr>
        <w:pStyle w:val="ListParagraph"/>
        <w:keepNext/>
        <w:numPr>
          <w:ilvl w:val="0"/>
          <w:numId w:val="11"/>
        </w:numPr>
        <w:jc w:val="both"/>
      </w:pPr>
      <w:r>
        <w:t xml:space="preserve">Another positive emotion </w:t>
      </w:r>
      <w:r w:rsidRPr="00371F6F">
        <w:rPr>
          <w:i/>
        </w:rPr>
        <w:t>(</w:t>
      </w:r>
      <w:r>
        <w:rPr>
          <w:i/>
        </w:rPr>
        <w:t>8</w:t>
      </w:r>
      <w:r w:rsidRPr="00371F6F">
        <w:rPr>
          <w:i/>
        </w:rPr>
        <w:t>)</w:t>
      </w:r>
    </w:p>
    <w:p w14:paraId="53677A8A" w14:textId="77777777" w:rsidR="00EE2E7A" w:rsidRDefault="00EE2E7A" w:rsidP="00EE2E7A">
      <w:pPr>
        <w:pStyle w:val="ListParagraph"/>
        <w:keepNext/>
        <w:numPr>
          <w:ilvl w:val="0"/>
          <w:numId w:val="11"/>
        </w:numPr>
        <w:jc w:val="both"/>
      </w:pPr>
      <w:r>
        <w:t xml:space="preserve">Another negative emotion </w:t>
      </w:r>
      <w:r w:rsidRPr="00371F6F">
        <w:rPr>
          <w:i/>
        </w:rPr>
        <w:t>(</w:t>
      </w:r>
      <w:r>
        <w:rPr>
          <w:i/>
        </w:rPr>
        <w:t>9</w:t>
      </w:r>
      <w:r w:rsidRPr="00371F6F">
        <w:rPr>
          <w:i/>
        </w:rPr>
        <w:t>)</w:t>
      </w:r>
    </w:p>
    <w:p w14:paraId="3FC7D7AB" w14:textId="5F660520" w:rsidR="00193B58" w:rsidRDefault="00193B58" w:rsidP="00193B58">
      <w:pPr>
        <w:pBdr>
          <w:bottom w:val="single" w:sz="6" w:space="1" w:color="auto"/>
        </w:pBdr>
      </w:pPr>
    </w:p>
    <w:p w14:paraId="25677712" w14:textId="0D4FB972" w:rsidR="006A551E" w:rsidRDefault="006A551E" w:rsidP="00193B58"/>
    <w:p w14:paraId="36E0C55F" w14:textId="628F7384" w:rsidR="006A551E" w:rsidRPr="00C00655" w:rsidRDefault="006A551E" w:rsidP="006A551E">
      <w:pPr>
        <w:rPr>
          <w:lang w:val="en-US"/>
        </w:rPr>
      </w:pPr>
      <w:r w:rsidRPr="00942A97">
        <w:rPr>
          <w:i/>
          <w:lang w:val="en-US"/>
        </w:rPr>
        <w:t>Sce</w:t>
      </w:r>
      <w:r>
        <w:rPr>
          <w:i/>
          <w:lang w:val="en-US"/>
        </w:rPr>
        <w:t>4</w:t>
      </w:r>
      <w:r w:rsidRPr="00942A97">
        <w:rPr>
          <w:i/>
          <w:lang w:val="en-US"/>
        </w:rPr>
        <w:t>BCDEInfo –</w:t>
      </w:r>
      <w:r>
        <w:rPr>
          <w:lang w:val="en-US"/>
        </w:rPr>
        <w:t xml:space="preserve"> </w:t>
      </w:r>
      <w:ins w:id="105" w:author="Aron" w:date="2024-01-15T11:34:00Z">
        <w:r w:rsidR="00037638">
          <w:rPr>
            <w:lang w:val="en-US"/>
          </w:rPr>
          <w:t>Friend</w:t>
        </w:r>
      </w:ins>
      <w:ins w:id="106" w:author="Aron" w:date="2024-01-15T11:36:00Z">
        <w:r w:rsidR="001C7C1F">
          <w:rPr>
            <w:lang w:val="en-US"/>
          </w:rPr>
          <w:t>s</w:t>
        </w:r>
      </w:ins>
      <w:ins w:id="107" w:author="Aron" w:date="2024-01-15T11:34:00Z">
        <w:r w:rsidR="00037638" w:rsidRPr="00555EC1">
          <w:rPr>
            <w:lang w:val="en-US"/>
          </w:rPr>
          <w:t xml:space="preserve"> </w:t>
        </w:r>
      </w:ins>
      <w:r w:rsidRPr="00555EC1">
        <w:rPr>
          <w:lang w:val="en-US"/>
        </w:rPr>
        <w:t>B, C, D and E</w:t>
      </w:r>
      <w:r>
        <w:rPr>
          <w:lang w:val="en-US"/>
        </w:rPr>
        <w:t xml:space="preserve">, all </w:t>
      </w:r>
      <w:ins w:id="108" w:author="Aron" w:date="2024-01-15T11:34:00Z">
        <w:r w:rsidR="00037638">
          <w:rPr>
            <w:lang w:val="en-US"/>
          </w:rPr>
          <w:t xml:space="preserve">students who are </w:t>
        </w:r>
      </w:ins>
      <w:r>
        <w:rPr>
          <w:lang w:val="en-US"/>
        </w:rPr>
        <w:t xml:space="preserve">a </w:t>
      </w:r>
      <w:r w:rsidRPr="00A80825">
        <w:rPr>
          <w:b/>
          <w:lang w:val="en-US"/>
        </w:rPr>
        <w:t xml:space="preserve">part of your </w:t>
      </w:r>
      <w:proofErr w:type="gramStart"/>
      <w:r w:rsidRPr="00A80825">
        <w:rPr>
          <w:b/>
          <w:lang w:val="en-US"/>
        </w:rPr>
        <w:t>friend</w:t>
      </w:r>
      <w:r w:rsidR="00064ABC">
        <w:rPr>
          <w:b/>
          <w:lang w:val="en-US"/>
        </w:rPr>
        <w:t>s</w:t>
      </w:r>
      <w:proofErr w:type="gramEnd"/>
      <w:r w:rsidRPr="00A80825">
        <w:rPr>
          <w:b/>
          <w:lang w:val="en-US"/>
        </w:rPr>
        <w:t xml:space="preserve"> group</w:t>
      </w:r>
      <w:r>
        <w:rPr>
          <w:lang w:val="en-US"/>
        </w:rPr>
        <w:t>,</w:t>
      </w:r>
      <w:r w:rsidRPr="00555EC1">
        <w:rPr>
          <w:lang w:val="en-US"/>
        </w:rPr>
        <w:t xml:space="preserve"> think it is bad behavior to </w:t>
      </w:r>
      <w:r w:rsidR="00F21780">
        <w:rPr>
          <w:lang w:val="en-US"/>
        </w:rPr>
        <w:t xml:space="preserve">push </w:t>
      </w:r>
      <w:r>
        <w:rPr>
          <w:lang w:val="en-US"/>
        </w:rPr>
        <w:t>a friend</w:t>
      </w:r>
      <w:r w:rsidR="00F21780">
        <w:rPr>
          <w:lang w:val="en-US"/>
        </w:rPr>
        <w:t xml:space="preserve"> to the floor</w:t>
      </w:r>
      <w:r>
        <w:rPr>
          <w:lang w:val="en-US"/>
        </w:rPr>
        <w:t>.</w:t>
      </w:r>
    </w:p>
    <w:p w14:paraId="21810F3D" w14:textId="77777777" w:rsidR="00037638" w:rsidRDefault="00037638" w:rsidP="00037638">
      <w:pPr>
        <w:pBdr>
          <w:bottom w:val="single" w:sz="6" w:space="1" w:color="auto"/>
        </w:pBdr>
      </w:pPr>
    </w:p>
    <w:p w14:paraId="2C5D2558" w14:textId="77777777" w:rsidR="00037638" w:rsidRPr="006A551E" w:rsidRDefault="00037638" w:rsidP="00193B58">
      <w:pPr>
        <w:rPr>
          <w:lang w:val="en-US"/>
        </w:rPr>
      </w:pPr>
    </w:p>
    <w:p w14:paraId="6CC9013B" w14:textId="60F18675" w:rsidR="003625C8" w:rsidRPr="008E12F2" w:rsidRDefault="003625C8" w:rsidP="003625C8">
      <w:pPr>
        <w:rPr>
          <w:b/>
          <w:bCs/>
          <w:lang w:val="en-US"/>
        </w:rPr>
      </w:pPr>
      <w:r w:rsidRPr="000F0FAC">
        <w:rPr>
          <w:i/>
          <w:lang w:val="en-US"/>
        </w:rPr>
        <w:t>Sce</w:t>
      </w:r>
      <w:r>
        <w:rPr>
          <w:i/>
          <w:lang w:val="en-US"/>
        </w:rPr>
        <w:t>4E</w:t>
      </w:r>
      <w:r w:rsidRPr="000F0FAC">
        <w:rPr>
          <w:i/>
          <w:lang w:val="en-US"/>
        </w:rPr>
        <w:t>Info -</w:t>
      </w:r>
      <w:r>
        <w:rPr>
          <w:lang w:val="en-US"/>
        </w:rPr>
        <w:t xml:space="preserve"> </w:t>
      </w:r>
      <w:ins w:id="109" w:author="Aron" w:date="2024-01-15T11:37:00Z">
        <w:r w:rsidR="001C7C1F">
          <w:rPr>
            <w:b/>
            <w:bCs/>
            <w:lang w:val="en-US"/>
          </w:rPr>
          <w:t>Friend</w:t>
        </w:r>
        <w:r w:rsidR="001C7C1F" w:rsidRPr="000F0FAC">
          <w:rPr>
            <w:b/>
            <w:bCs/>
            <w:lang w:val="en-US"/>
          </w:rPr>
          <w:t xml:space="preserve"> </w:t>
        </w:r>
      </w:ins>
      <w:r>
        <w:rPr>
          <w:b/>
          <w:bCs/>
          <w:lang w:val="en-US"/>
        </w:rPr>
        <w:t>E</w:t>
      </w:r>
      <w:r w:rsidRPr="000F0FAC">
        <w:rPr>
          <w:b/>
          <w:bCs/>
          <w:lang w:val="en-US"/>
        </w:rPr>
        <w:t xml:space="preserve"> </w:t>
      </w:r>
      <w:r w:rsidRPr="008E12F2">
        <w:rPr>
          <w:b/>
          <w:bCs/>
          <w:lang w:val="en-US"/>
        </w:rPr>
        <w:t xml:space="preserve">makes a point of avoiding </w:t>
      </w:r>
      <w:ins w:id="110" w:author="Aron" w:date="2024-01-15T11:37:00Z">
        <w:r w:rsidR="001C7C1F" w:rsidRPr="00C507DD">
          <w:rPr>
            <w:b/>
            <w:bCs/>
            <w:highlight w:val="cyan"/>
            <w:lang w:val="en-US"/>
          </w:rPr>
          <w:t>Friend</w:t>
        </w:r>
        <w:r w:rsidR="001C7C1F">
          <w:rPr>
            <w:b/>
            <w:bCs/>
            <w:lang w:val="en-US"/>
          </w:rPr>
          <w:t>/</w:t>
        </w:r>
        <w:r w:rsidR="001C7C1F" w:rsidRPr="00C507DD">
          <w:rPr>
            <w:b/>
            <w:bCs/>
            <w:highlight w:val="yellow"/>
            <w:lang w:val="en-US"/>
          </w:rPr>
          <w:t>Student</w:t>
        </w:r>
      </w:ins>
      <w:r w:rsidRPr="008E12F2">
        <w:rPr>
          <w:b/>
          <w:bCs/>
          <w:lang w:val="en-US"/>
        </w:rPr>
        <w:t xml:space="preserve"> A in the future, even when </w:t>
      </w:r>
      <w:ins w:id="111" w:author="Aron" w:date="2024-01-15T11:37:00Z">
        <w:r w:rsidR="001C7C1F" w:rsidRPr="00C507DD">
          <w:rPr>
            <w:b/>
            <w:bCs/>
            <w:highlight w:val="cyan"/>
            <w:lang w:val="en-US"/>
          </w:rPr>
          <w:t>Friend</w:t>
        </w:r>
        <w:r w:rsidR="001C7C1F">
          <w:rPr>
            <w:b/>
            <w:bCs/>
            <w:lang w:val="en-US"/>
          </w:rPr>
          <w:t>/</w:t>
        </w:r>
        <w:r w:rsidR="001C7C1F" w:rsidRPr="00C507DD">
          <w:rPr>
            <w:b/>
            <w:bCs/>
            <w:highlight w:val="yellow"/>
            <w:lang w:val="en-US"/>
          </w:rPr>
          <w:t>Student</w:t>
        </w:r>
      </w:ins>
      <w:r w:rsidRPr="008E12F2">
        <w:rPr>
          <w:b/>
          <w:bCs/>
          <w:lang w:val="en-US"/>
        </w:rPr>
        <w:t xml:space="preserve"> A is not</w:t>
      </w:r>
      <w:r>
        <w:rPr>
          <w:b/>
          <w:bCs/>
          <w:lang w:val="en-US"/>
        </w:rPr>
        <w:t xml:space="preserve"> </w:t>
      </w:r>
      <w:r w:rsidR="00A74090">
        <w:rPr>
          <w:b/>
          <w:bCs/>
          <w:lang w:val="en-US"/>
        </w:rPr>
        <w:t xml:space="preserve">pushing </w:t>
      </w:r>
      <w:ins w:id="112" w:author="Aron" w:date="2024-01-15T11:38:00Z">
        <w:r w:rsidR="004D7A1E" w:rsidRPr="00412214">
          <w:rPr>
            <w:b/>
            <w:bCs/>
            <w:highlight w:val="cyan"/>
            <w:lang w:val="en-US"/>
          </w:rPr>
          <w:t>another</w:t>
        </w:r>
        <w:r w:rsidR="004D7A1E">
          <w:rPr>
            <w:b/>
            <w:bCs/>
            <w:lang w:val="en-US"/>
          </w:rPr>
          <w:t>/</w:t>
        </w:r>
      </w:ins>
      <w:r w:rsidR="004B65DE" w:rsidRPr="00412214">
        <w:rPr>
          <w:b/>
          <w:bCs/>
          <w:highlight w:val="yellow"/>
          <w:lang w:val="en-US"/>
        </w:rPr>
        <w:t>a</w:t>
      </w:r>
      <w:r w:rsidR="004B65DE">
        <w:rPr>
          <w:b/>
          <w:bCs/>
          <w:lang w:val="en-US"/>
        </w:rPr>
        <w:t xml:space="preserve"> friend</w:t>
      </w:r>
      <w:r w:rsidR="00A74090">
        <w:rPr>
          <w:b/>
          <w:bCs/>
          <w:lang w:val="en-US"/>
        </w:rPr>
        <w:t xml:space="preserve"> to the floor</w:t>
      </w:r>
      <w:r>
        <w:rPr>
          <w:b/>
          <w:bCs/>
          <w:lang w:val="en-US"/>
        </w:rPr>
        <w:t>.</w:t>
      </w:r>
      <w:r w:rsidRPr="008E12F2">
        <w:rPr>
          <w:b/>
          <w:bCs/>
          <w:lang w:val="en-US"/>
        </w:rPr>
        <w:t xml:space="preserve"> </w:t>
      </w:r>
    </w:p>
    <w:p w14:paraId="76412A5E" w14:textId="77777777" w:rsidR="003625C8" w:rsidRDefault="003625C8" w:rsidP="003625C8">
      <w:pPr>
        <w:rPr>
          <w:lang w:val="en-US"/>
        </w:rPr>
      </w:pPr>
    </w:p>
    <w:p w14:paraId="3D0354C1" w14:textId="1F5418B7" w:rsidR="003625C8" w:rsidRPr="000F0FAC" w:rsidRDefault="003625C8" w:rsidP="003625C8">
      <w:pPr>
        <w:rPr>
          <w:lang w:val="en-US"/>
        </w:rPr>
      </w:pPr>
      <w:r w:rsidRPr="00446F12">
        <w:rPr>
          <w:i/>
          <w:lang w:val="en-US"/>
        </w:rPr>
        <w:t>Sce</w:t>
      </w:r>
      <w:r>
        <w:rPr>
          <w:i/>
          <w:lang w:val="en-US"/>
        </w:rPr>
        <w:t>4E</w:t>
      </w:r>
      <w:r w:rsidRPr="00446F12">
        <w:rPr>
          <w:i/>
          <w:lang w:val="en-US"/>
        </w:rPr>
        <w:t>App -</w:t>
      </w:r>
      <w:r>
        <w:rPr>
          <w:lang w:val="en-US"/>
        </w:rPr>
        <w:t xml:space="preserve"> </w:t>
      </w:r>
      <w:r w:rsidRPr="00446F12">
        <w:rPr>
          <w:lang w:val="en-US"/>
        </w:rPr>
        <w:t xml:space="preserve">How appropriate would it be for </w:t>
      </w:r>
      <w:ins w:id="113" w:author="Aron" w:date="2024-01-15T11:37:00Z">
        <w:r w:rsidR="001C7C1F">
          <w:rPr>
            <w:lang w:val="en-US"/>
          </w:rPr>
          <w:t>Friend</w:t>
        </w:r>
        <w:r w:rsidR="001C7C1F" w:rsidRPr="00446F12">
          <w:rPr>
            <w:lang w:val="en-US"/>
          </w:rPr>
          <w:t xml:space="preserve"> </w:t>
        </w:r>
      </w:ins>
      <w:r>
        <w:rPr>
          <w:lang w:val="en-US"/>
        </w:rPr>
        <w:t>E</w:t>
      </w:r>
      <w:r w:rsidRPr="00446F12">
        <w:rPr>
          <w:lang w:val="en-US"/>
        </w:rPr>
        <w:t xml:space="preserve"> to react in this way? </w:t>
      </w:r>
    </w:p>
    <w:p w14:paraId="43D74CA6" w14:textId="77777777" w:rsidR="003625C8" w:rsidRPr="008C1BE3" w:rsidRDefault="003625C8" w:rsidP="003625C8">
      <w:pPr>
        <w:numPr>
          <w:ilvl w:val="0"/>
          <w:numId w:val="5"/>
        </w:numPr>
        <w:pBdr>
          <w:bottom w:val="single" w:sz="6" w:space="1" w:color="auto"/>
        </w:pBdr>
      </w:pPr>
      <w:r w:rsidRPr="008C1BE3">
        <w:t xml:space="preserve">Extremely inappropriate </w:t>
      </w:r>
      <w:r w:rsidRPr="008C1BE3">
        <w:rPr>
          <w:i/>
        </w:rPr>
        <w:t>(0)</w:t>
      </w:r>
    </w:p>
    <w:p w14:paraId="35A462A8" w14:textId="77777777" w:rsidR="003625C8" w:rsidRPr="008C1BE3" w:rsidRDefault="003625C8" w:rsidP="003625C8">
      <w:pPr>
        <w:numPr>
          <w:ilvl w:val="0"/>
          <w:numId w:val="5"/>
        </w:numPr>
        <w:pBdr>
          <w:bottom w:val="single" w:sz="6" w:space="1" w:color="auto"/>
        </w:pBdr>
      </w:pPr>
      <w:r w:rsidRPr="008C1BE3">
        <w:t xml:space="preserve">Very inappropriate </w:t>
      </w:r>
      <w:r w:rsidRPr="008C1BE3">
        <w:rPr>
          <w:i/>
        </w:rPr>
        <w:t>(1)</w:t>
      </w:r>
    </w:p>
    <w:p w14:paraId="7E69A583" w14:textId="77777777" w:rsidR="003625C8" w:rsidRPr="008C1BE3" w:rsidRDefault="003625C8" w:rsidP="003625C8">
      <w:pPr>
        <w:numPr>
          <w:ilvl w:val="0"/>
          <w:numId w:val="5"/>
        </w:numPr>
        <w:pBdr>
          <w:bottom w:val="single" w:sz="6" w:space="1" w:color="auto"/>
        </w:pBdr>
      </w:pPr>
      <w:r w:rsidRPr="008C1BE3">
        <w:t xml:space="preserve">Somewhat inappropriate </w:t>
      </w:r>
      <w:r w:rsidRPr="008C1BE3">
        <w:rPr>
          <w:i/>
        </w:rPr>
        <w:t>(2)</w:t>
      </w:r>
    </w:p>
    <w:p w14:paraId="35FF94AB" w14:textId="77777777" w:rsidR="003625C8" w:rsidRPr="008C1BE3" w:rsidRDefault="003625C8" w:rsidP="003625C8">
      <w:pPr>
        <w:numPr>
          <w:ilvl w:val="0"/>
          <w:numId w:val="5"/>
        </w:numPr>
        <w:pBdr>
          <w:bottom w:val="single" w:sz="6" w:space="1" w:color="auto"/>
        </w:pBdr>
      </w:pPr>
      <w:r w:rsidRPr="008C1BE3">
        <w:t xml:space="preserve">Somewhat appropriate </w:t>
      </w:r>
      <w:r w:rsidRPr="008C1BE3">
        <w:rPr>
          <w:i/>
        </w:rPr>
        <w:t>(3)</w:t>
      </w:r>
    </w:p>
    <w:p w14:paraId="28F72430" w14:textId="77777777" w:rsidR="003625C8" w:rsidRPr="008C1BE3" w:rsidRDefault="003625C8" w:rsidP="003625C8">
      <w:pPr>
        <w:numPr>
          <w:ilvl w:val="0"/>
          <w:numId w:val="5"/>
        </w:numPr>
        <w:pBdr>
          <w:bottom w:val="single" w:sz="6" w:space="1" w:color="auto"/>
        </w:pBdr>
      </w:pPr>
      <w:r w:rsidRPr="008C1BE3">
        <w:t xml:space="preserve">Very appropriate </w:t>
      </w:r>
      <w:r w:rsidRPr="008C1BE3">
        <w:rPr>
          <w:i/>
        </w:rPr>
        <w:t>(4)</w:t>
      </w:r>
    </w:p>
    <w:p w14:paraId="2C340487" w14:textId="2BC0363F" w:rsidR="003625C8" w:rsidRPr="003625C8" w:rsidRDefault="003625C8" w:rsidP="003625C8">
      <w:pPr>
        <w:numPr>
          <w:ilvl w:val="0"/>
          <w:numId w:val="5"/>
        </w:numPr>
        <w:pBdr>
          <w:bottom w:val="single" w:sz="6" w:space="1" w:color="auto"/>
        </w:pBdr>
      </w:pPr>
      <w:r w:rsidRPr="008C1BE3">
        <w:t xml:space="preserve">Extremely appropriate </w:t>
      </w:r>
      <w:r w:rsidRPr="008C1BE3">
        <w:rPr>
          <w:i/>
        </w:rPr>
        <w:t>(5)</w:t>
      </w:r>
    </w:p>
    <w:p w14:paraId="07EDEC07" w14:textId="77777777" w:rsidR="003625C8" w:rsidRPr="00D65837" w:rsidRDefault="003625C8" w:rsidP="003625C8">
      <w:pPr>
        <w:pBdr>
          <w:bottom w:val="single" w:sz="6" w:space="1" w:color="auto"/>
        </w:pBdr>
      </w:pPr>
    </w:p>
    <w:p w14:paraId="391EC006" w14:textId="2268855A" w:rsidR="00EE2E7A" w:rsidRDefault="00EE2E7A" w:rsidP="00193B58"/>
    <w:p w14:paraId="74FFF503" w14:textId="1274A2F2" w:rsidR="00FB5E5E" w:rsidRPr="00C43858" w:rsidRDefault="00FB5E5E" w:rsidP="00FB5E5E">
      <w:pPr>
        <w:rPr>
          <w:lang w:val="en-US"/>
        </w:rPr>
      </w:pPr>
      <w:r w:rsidRPr="00C43858">
        <w:rPr>
          <w:i/>
          <w:lang w:val="en-US"/>
        </w:rPr>
        <w:t>Sce</w:t>
      </w:r>
      <w:r>
        <w:rPr>
          <w:i/>
          <w:lang w:val="en-US"/>
        </w:rPr>
        <w:t>4</w:t>
      </w:r>
      <w:r w:rsidRPr="00C43858">
        <w:rPr>
          <w:i/>
          <w:lang w:val="en-US"/>
        </w:rPr>
        <w:t xml:space="preserve">DInfo </w:t>
      </w:r>
      <w:r>
        <w:rPr>
          <w:i/>
          <w:lang w:val="en-US"/>
        </w:rPr>
        <w:t>–</w:t>
      </w:r>
      <w:r w:rsidRPr="00C43858">
        <w:rPr>
          <w:lang w:val="en-US"/>
        </w:rPr>
        <w:t xml:space="preserve"> </w:t>
      </w:r>
      <w:ins w:id="114" w:author="Aron" w:date="2024-01-15T11:37:00Z">
        <w:r w:rsidR="001C7C1F">
          <w:rPr>
            <w:b/>
            <w:bCs/>
            <w:lang w:val="en-US"/>
          </w:rPr>
          <w:t>Friend</w:t>
        </w:r>
        <w:r w:rsidR="001C7C1F">
          <w:rPr>
            <w:b/>
            <w:bCs/>
            <w:lang w:val="en-US"/>
          </w:rPr>
          <w:t xml:space="preserve"> </w:t>
        </w:r>
      </w:ins>
      <w:r w:rsidRPr="00C43858">
        <w:rPr>
          <w:b/>
          <w:bCs/>
          <w:lang w:val="en-US"/>
        </w:rPr>
        <w:t xml:space="preserve">D talks to someone else about </w:t>
      </w:r>
      <w:ins w:id="115" w:author="Aron" w:date="2024-01-15T11:37:00Z">
        <w:r w:rsidR="001C7C1F" w:rsidRPr="00C507DD">
          <w:rPr>
            <w:b/>
            <w:bCs/>
            <w:highlight w:val="cyan"/>
            <w:lang w:val="en-US"/>
          </w:rPr>
          <w:t>Friend</w:t>
        </w:r>
        <w:r w:rsidR="001C7C1F">
          <w:rPr>
            <w:b/>
            <w:bCs/>
            <w:lang w:val="en-US"/>
          </w:rPr>
          <w:t>/</w:t>
        </w:r>
        <w:r w:rsidR="001C7C1F" w:rsidRPr="00C507DD">
          <w:rPr>
            <w:b/>
            <w:bCs/>
            <w:highlight w:val="yellow"/>
            <w:lang w:val="en-US"/>
          </w:rPr>
          <w:t>Student</w:t>
        </w:r>
      </w:ins>
      <w:r w:rsidRPr="00C43858">
        <w:rPr>
          <w:b/>
          <w:bCs/>
          <w:lang w:val="en-US"/>
        </w:rPr>
        <w:t xml:space="preserve"> A </w:t>
      </w:r>
      <w:r w:rsidR="00D90F61">
        <w:rPr>
          <w:b/>
          <w:bCs/>
          <w:lang w:val="en-US"/>
        </w:rPr>
        <w:t xml:space="preserve">pushing </w:t>
      </w:r>
      <w:r w:rsidR="0093752C" w:rsidRPr="00412214">
        <w:rPr>
          <w:b/>
          <w:bCs/>
          <w:highlight w:val="cyan"/>
          <w:lang w:val="en-US"/>
        </w:rPr>
        <w:t>another</w:t>
      </w:r>
      <w:ins w:id="116" w:author="Aron" w:date="2024-01-15T11:38:00Z">
        <w:r w:rsidR="004D7A1E">
          <w:rPr>
            <w:b/>
            <w:bCs/>
            <w:lang w:val="en-US"/>
          </w:rPr>
          <w:t>/</w:t>
        </w:r>
        <w:r w:rsidR="004D7A1E" w:rsidRPr="00412214">
          <w:rPr>
            <w:b/>
            <w:bCs/>
            <w:highlight w:val="yellow"/>
            <w:lang w:val="en-US"/>
          </w:rPr>
          <w:t>a</w:t>
        </w:r>
      </w:ins>
      <w:r w:rsidR="0093752C">
        <w:rPr>
          <w:b/>
          <w:bCs/>
          <w:lang w:val="en-US"/>
        </w:rPr>
        <w:t xml:space="preserve"> friend</w:t>
      </w:r>
      <w:r w:rsidR="00D90F61">
        <w:rPr>
          <w:b/>
          <w:bCs/>
          <w:lang w:val="en-US"/>
        </w:rPr>
        <w:t xml:space="preserve"> to the floor</w:t>
      </w:r>
      <w:r>
        <w:rPr>
          <w:b/>
          <w:bCs/>
          <w:lang w:val="en-US"/>
        </w:rPr>
        <w:t>.</w:t>
      </w:r>
    </w:p>
    <w:p w14:paraId="1A676ADB" w14:textId="77777777" w:rsidR="00FB5E5E" w:rsidRDefault="00FB5E5E" w:rsidP="00FB5E5E"/>
    <w:p w14:paraId="0C7B034B" w14:textId="7C6D3259" w:rsidR="00FB5E5E" w:rsidRPr="00271B5F" w:rsidRDefault="00FB5E5E" w:rsidP="00FB5E5E">
      <w:pPr>
        <w:rPr>
          <w:lang w:val="en-US"/>
        </w:rPr>
      </w:pPr>
      <w:r w:rsidRPr="00271B5F">
        <w:rPr>
          <w:i/>
          <w:lang w:val="en-US"/>
        </w:rPr>
        <w:t>Sce</w:t>
      </w:r>
      <w:r w:rsidR="00372B12">
        <w:rPr>
          <w:i/>
          <w:lang w:val="en-US"/>
        </w:rPr>
        <w:t>4</w:t>
      </w:r>
      <w:r>
        <w:rPr>
          <w:i/>
          <w:lang w:val="en-US"/>
        </w:rPr>
        <w:t>D</w:t>
      </w:r>
      <w:r w:rsidRPr="00271B5F">
        <w:rPr>
          <w:i/>
          <w:lang w:val="en-US"/>
        </w:rPr>
        <w:t>App -</w:t>
      </w:r>
      <w:r w:rsidRPr="00271B5F">
        <w:rPr>
          <w:lang w:val="en-US"/>
        </w:rPr>
        <w:t xml:space="preserve"> How appropriate would it be for </w:t>
      </w:r>
      <w:ins w:id="117" w:author="Aron" w:date="2024-01-15T11:38:00Z">
        <w:r w:rsidR="008C23DB">
          <w:rPr>
            <w:lang w:val="en-US"/>
          </w:rPr>
          <w:t>Friend</w:t>
        </w:r>
        <w:r w:rsidR="008C23DB" w:rsidRPr="00271B5F">
          <w:rPr>
            <w:lang w:val="en-US"/>
          </w:rPr>
          <w:t xml:space="preserve"> </w:t>
        </w:r>
      </w:ins>
      <w:r>
        <w:rPr>
          <w:lang w:val="en-US"/>
        </w:rPr>
        <w:t>D</w:t>
      </w:r>
      <w:r w:rsidRPr="00271B5F">
        <w:rPr>
          <w:lang w:val="en-US"/>
        </w:rPr>
        <w:t xml:space="preserve"> to react in this way? </w:t>
      </w:r>
    </w:p>
    <w:p w14:paraId="6639FC68" w14:textId="77777777" w:rsidR="00FB5E5E" w:rsidRPr="00271B5F" w:rsidRDefault="00FB5E5E" w:rsidP="00FB5E5E">
      <w:pPr>
        <w:numPr>
          <w:ilvl w:val="0"/>
          <w:numId w:val="5"/>
        </w:numPr>
      </w:pPr>
      <w:r w:rsidRPr="00271B5F">
        <w:t xml:space="preserve">Extremely inappropriate </w:t>
      </w:r>
      <w:r w:rsidRPr="00271B5F">
        <w:rPr>
          <w:i/>
        </w:rPr>
        <w:t>(0)</w:t>
      </w:r>
    </w:p>
    <w:p w14:paraId="59950968" w14:textId="77777777" w:rsidR="00FB5E5E" w:rsidRPr="00271B5F" w:rsidRDefault="00FB5E5E" w:rsidP="00FB5E5E">
      <w:pPr>
        <w:numPr>
          <w:ilvl w:val="0"/>
          <w:numId w:val="5"/>
        </w:numPr>
      </w:pPr>
      <w:r w:rsidRPr="00271B5F">
        <w:t xml:space="preserve">Very inappropriate </w:t>
      </w:r>
      <w:r w:rsidRPr="00271B5F">
        <w:rPr>
          <w:i/>
        </w:rPr>
        <w:t>(1)</w:t>
      </w:r>
    </w:p>
    <w:p w14:paraId="4596BCA3" w14:textId="77777777" w:rsidR="00FB5E5E" w:rsidRPr="00271B5F" w:rsidRDefault="00FB5E5E" w:rsidP="00FB5E5E">
      <w:pPr>
        <w:numPr>
          <w:ilvl w:val="0"/>
          <w:numId w:val="5"/>
        </w:numPr>
      </w:pPr>
      <w:r w:rsidRPr="00271B5F">
        <w:t xml:space="preserve">Somewhat inappropriate </w:t>
      </w:r>
      <w:r w:rsidRPr="00271B5F">
        <w:rPr>
          <w:i/>
        </w:rPr>
        <w:t>(2)</w:t>
      </w:r>
    </w:p>
    <w:p w14:paraId="42CF9B99" w14:textId="77777777" w:rsidR="00FB5E5E" w:rsidRPr="00271B5F" w:rsidRDefault="00FB5E5E" w:rsidP="00FB5E5E">
      <w:pPr>
        <w:numPr>
          <w:ilvl w:val="0"/>
          <w:numId w:val="5"/>
        </w:numPr>
      </w:pPr>
      <w:r w:rsidRPr="00271B5F">
        <w:t xml:space="preserve">Somewhat appropriate </w:t>
      </w:r>
      <w:r w:rsidRPr="00271B5F">
        <w:rPr>
          <w:i/>
        </w:rPr>
        <w:t>(3)</w:t>
      </w:r>
    </w:p>
    <w:p w14:paraId="31910304" w14:textId="77777777" w:rsidR="00FB5E5E" w:rsidRPr="00271B5F" w:rsidRDefault="00FB5E5E" w:rsidP="00FB5E5E">
      <w:pPr>
        <w:numPr>
          <w:ilvl w:val="0"/>
          <w:numId w:val="5"/>
        </w:numPr>
      </w:pPr>
      <w:r w:rsidRPr="00271B5F">
        <w:t xml:space="preserve">Very appropriate </w:t>
      </w:r>
      <w:r w:rsidRPr="00271B5F">
        <w:rPr>
          <w:i/>
        </w:rPr>
        <w:t>(4)</w:t>
      </w:r>
    </w:p>
    <w:p w14:paraId="232D8067" w14:textId="77777777" w:rsidR="00FB5E5E" w:rsidRPr="00271B5F" w:rsidRDefault="00FB5E5E" w:rsidP="00FB5E5E">
      <w:pPr>
        <w:numPr>
          <w:ilvl w:val="0"/>
          <w:numId w:val="5"/>
        </w:numPr>
      </w:pPr>
      <w:r w:rsidRPr="00271B5F">
        <w:t xml:space="preserve">Extremely appropriate </w:t>
      </w:r>
      <w:r w:rsidRPr="00271B5F">
        <w:rPr>
          <w:i/>
        </w:rPr>
        <w:t>(5)</w:t>
      </w:r>
    </w:p>
    <w:p w14:paraId="1ED08EE3" w14:textId="17538FB5" w:rsidR="008F2CE2" w:rsidRDefault="008F2CE2" w:rsidP="00193B58">
      <w:pPr>
        <w:pBdr>
          <w:bottom w:val="single" w:sz="6" w:space="1" w:color="auto"/>
        </w:pBdr>
      </w:pPr>
    </w:p>
    <w:p w14:paraId="111C8A8C" w14:textId="77777777" w:rsidR="00C60323" w:rsidRDefault="00C60323" w:rsidP="00C60323">
      <w:pPr>
        <w:rPr>
          <w:lang w:val="en-US"/>
        </w:rPr>
      </w:pPr>
    </w:p>
    <w:p w14:paraId="0EFBE432" w14:textId="02A0D0B5" w:rsidR="00C60323" w:rsidRPr="00675E5A" w:rsidRDefault="00C60323" w:rsidP="00C60323">
      <w:pPr>
        <w:rPr>
          <w:lang w:val="en-US"/>
        </w:rPr>
      </w:pPr>
      <w:r w:rsidRPr="00675E5A">
        <w:rPr>
          <w:i/>
          <w:lang w:val="en-US"/>
        </w:rPr>
        <w:t>Sce</w:t>
      </w:r>
      <w:r>
        <w:rPr>
          <w:i/>
          <w:lang w:val="en-US"/>
        </w:rPr>
        <w:t>4</w:t>
      </w:r>
      <w:r w:rsidRPr="00675E5A">
        <w:rPr>
          <w:i/>
          <w:lang w:val="en-US"/>
        </w:rPr>
        <w:t>BInfo -</w:t>
      </w:r>
      <w:r>
        <w:rPr>
          <w:lang w:val="en-US"/>
        </w:rPr>
        <w:t xml:space="preserve"> </w:t>
      </w:r>
      <w:ins w:id="118" w:author="Aron" w:date="2024-01-15T11:38:00Z">
        <w:r w:rsidR="008C23DB">
          <w:rPr>
            <w:b/>
            <w:bCs/>
            <w:lang w:val="en-US"/>
          </w:rPr>
          <w:t>Friend</w:t>
        </w:r>
        <w:r w:rsidR="008C23DB" w:rsidRPr="00675E5A">
          <w:rPr>
            <w:b/>
            <w:bCs/>
            <w:lang w:val="en-US"/>
          </w:rPr>
          <w:t xml:space="preserve"> </w:t>
        </w:r>
      </w:ins>
      <w:r w:rsidRPr="00675E5A">
        <w:rPr>
          <w:b/>
          <w:bCs/>
          <w:lang w:val="en-US"/>
        </w:rPr>
        <w:t xml:space="preserve">B does nothing about </w:t>
      </w:r>
      <w:ins w:id="119" w:author="Aron" w:date="2024-01-15T11:38:00Z">
        <w:r w:rsidR="008C23DB" w:rsidRPr="00C507DD">
          <w:rPr>
            <w:b/>
            <w:bCs/>
            <w:highlight w:val="cyan"/>
            <w:lang w:val="en-US"/>
          </w:rPr>
          <w:t>Friend</w:t>
        </w:r>
        <w:r w:rsidR="008C23DB">
          <w:rPr>
            <w:b/>
            <w:bCs/>
            <w:lang w:val="en-US"/>
          </w:rPr>
          <w:t>/</w:t>
        </w:r>
        <w:r w:rsidR="008C23DB" w:rsidRPr="00C507DD">
          <w:rPr>
            <w:b/>
            <w:bCs/>
            <w:highlight w:val="yellow"/>
            <w:lang w:val="en-US"/>
          </w:rPr>
          <w:t>Student</w:t>
        </w:r>
      </w:ins>
      <w:r w:rsidRPr="00675E5A">
        <w:rPr>
          <w:b/>
          <w:bCs/>
          <w:lang w:val="en-US"/>
        </w:rPr>
        <w:t xml:space="preserve"> A. </w:t>
      </w:r>
    </w:p>
    <w:p w14:paraId="706E02A4" w14:textId="77777777" w:rsidR="00C60323" w:rsidRPr="00412214" w:rsidRDefault="00C60323" w:rsidP="00C60323">
      <w:pPr>
        <w:rPr>
          <w:lang w:val="en-US"/>
        </w:rPr>
      </w:pPr>
    </w:p>
    <w:p w14:paraId="47683B6C" w14:textId="0E3D6098" w:rsidR="00C60323" w:rsidRPr="00271B5F" w:rsidRDefault="00C60323" w:rsidP="00C60323">
      <w:pPr>
        <w:rPr>
          <w:lang w:val="en-US"/>
        </w:rPr>
      </w:pPr>
      <w:r w:rsidRPr="00271B5F">
        <w:rPr>
          <w:i/>
          <w:lang w:val="en-US"/>
        </w:rPr>
        <w:t>Sce</w:t>
      </w:r>
      <w:r>
        <w:rPr>
          <w:i/>
          <w:lang w:val="en-US"/>
        </w:rPr>
        <w:t>4B</w:t>
      </w:r>
      <w:r w:rsidRPr="00271B5F">
        <w:rPr>
          <w:i/>
          <w:lang w:val="en-US"/>
        </w:rPr>
        <w:t>App -</w:t>
      </w:r>
      <w:r w:rsidRPr="00271B5F">
        <w:rPr>
          <w:lang w:val="en-US"/>
        </w:rPr>
        <w:t xml:space="preserve"> How appropriate would it be for </w:t>
      </w:r>
      <w:ins w:id="120" w:author="Aron" w:date="2024-01-15T11:38:00Z">
        <w:r w:rsidR="008C23DB">
          <w:rPr>
            <w:lang w:val="en-US"/>
          </w:rPr>
          <w:t>Friend</w:t>
        </w:r>
        <w:r w:rsidR="008C23DB" w:rsidRPr="00271B5F">
          <w:rPr>
            <w:lang w:val="en-US"/>
          </w:rPr>
          <w:t xml:space="preserve"> </w:t>
        </w:r>
      </w:ins>
      <w:r>
        <w:rPr>
          <w:lang w:val="en-US"/>
        </w:rPr>
        <w:t>B</w:t>
      </w:r>
      <w:r w:rsidRPr="00271B5F">
        <w:rPr>
          <w:lang w:val="en-US"/>
        </w:rPr>
        <w:t xml:space="preserve"> to react in this way? </w:t>
      </w:r>
    </w:p>
    <w:p w14:paraId="04BC832B" w14:textId="77777777" w:rsidR="00C60323" w:rsidRPr="00271B5F" w:rsidRDefault="00C60323" w:rsidP="00C60323">
      <w:pPr>
        <w:numPr>
          <w:ilvl w:val="0"/>
          <w:numId w:val="5"/>
        </w:numPr>
      </w:pPr>
      <w:r w:rsidRPr="00271B5F">
        <w:t xml:space="preserve">Extremely inappropriate </w:t>
      </w:r>
      <w:r w:rsidRPr="00271B5F">
        <w:rPr>
          <w:i/>
        </w:rPr>
        <w:t>(0)</w:t>
      </w:r>
    </w:p>
    <w:p w14:paraId="4F00AF6F" w14:textId="77777777" w:rsidR="00C60323" w:rsidRPr="00271B5F" w:rsidRDefault="00C60323" w:rsidP="00C60323">
      <w:pPr>
        <w:numPr>
          <w:ilvl w:val="0"/>
          <w:numId w:val="5"/>
        </w:numPr>
      </w:pPr>
      <w:r w:rsidRPr="00271B5F">
        <w:lastRenderedPageBreak/>
        <w:t xml:space="preserve">Very inappropriate </w:t>
      </w:r>
      <w:r w:rsidRPr="00271B5F">
        <w:rPr>
          <w:i/>
        </w:rPr>
        <w:t>(1)</w:t>
      </w:r>
    </w:p>
    <w:p w14:paraId="6857129C" w14:textId="77777777" w:rsidR="00C60323" w:rsidRPr="00271B5F" w:rsidRDefault="00C60323" w:rsidP="00C60323">
      <w:pPr>
        <w:numPr>
          <w:ilvl w:val="0"/>
          <w:numId w:val="5"/>
        </w:numPr>
      </w:pPr>
      <w:r w:rsidRPr="00271B5F">
        <w:t xml:space="preserve">Somewhat inappropriate </w:t>
      </w:r>
      <w:r w:rsidRPr="00271B5F">
        <w:rPr>
          <w:i/>
        </w:rPr>
        <w:t>(2)</w:t>
      </w:r>
    </w:p>
    <w:p w14:paraId="6F71C9FA" w14:textId="77777777" w:rsidR="00C60323" w:rsidRPr="00271B5F" w:rsidRDefault="00C60323" w:rsidP="00C60323">
      <w:pPr>
        <w:numPr>
          <w:ilvl w:val="0"/>
          <w:numId w:val="5"/>
        </w:numPr>
      </w:pPr>
      <w:r w:rsidRPr="00271B5F">
        <w:t xml:space="preserve">Somewhat appropriate </w:t>
      </w:r>
      <w:r w:rsidRPr="00271B5F">
        <w:rPr>
          <w:i/>
        </w:rPr>
        <w:t>(3)</w:t>
      </w:r>
    </w:p>
    <w:p w14:paraId="7B5E7DD1" w14:textId="77777777" w:rsidR="00C60323" w:rsidRPr="00271B5F" w:rsidRDefault="00C60323" w:rsidP="00C60323">
      <w:pPr>
        <w:numPr>
          <w:ilvl w:val="0"/>
          <w:numId w:val="5"/>
        </w:numPr>
      </w:pPr>
      <w:r w:rsidRPr="00271B5F">
        <w:t xml:space="preserve">Very appropriate </w:t>
      </w:r>
      <w:r w:rsidRPr="00271B5F">
        <w:rPr>
          <w:i/>
        </w:rPr>
        <w:t>(4)</w:t>
      </w:r>
    </w:p>
    <w:p w14:paraId="730DC0D2" w14:textId="77777777" w:rsidR="00C60323" w:rsidRPr="00271B5F" w:rsidRDefault="00C60323" w:rsidP="00C60323">
      <w:pPr>
        <w:numPr>
          <w:ilvl w:val="0"/>
          <w:numId w:val="5"/>
        </w:numPr>
      </w:pPr>
      <w:r w:rsidRPr="00271B5F">
        <w:t xml:space="preserve">Extremely appropriate </w:t>
      </w:r>
      <w:r w:rsidRPr="00271B5F">
        <w:rPr>
          <w:i/>
        </w:rPr>
        <w:t>(5)</w:t>
      </w:r>
    </w:p>
    <w:p w14:paraId="12097D67" w14:textId="5B674532" w:rsidR="00C60323" w:rsidRDefault="00C60323" w:rsidP="00193B58">
      <w:pPr>
        <w:pBdr>
          <w:bottom w:val="single" w:sz="6" w:space="1" w:color="auto"/>
        </w:pBdr>
      </w:pPr>
    </w:p>
    <w:p w14:paraId="081A6203" w14:textId="77777777" w:rsidR="00B5438C" w:rsidRDefault="00B5438C" w:rsidP="007D7923">
      <w:pPr>
        <w:rPr>
          <w:ins w:id="121" w:author="Aron" w:date="2024-01-15T11:38:00Z"/>
          <w:i/>
          <w:lang w:val="en-US"/>
        </w:rPr>
      </w:pPr>
    </w:p>
    <w:p w14:paraId="677290FE" w14:textId="784F6390" w:rsidR="007D7923" w:rsidRDefault="007D7923" w:rsidP="007D7923">
      <w:pPr>
        <w:rPr>
          <w:b/>
          <w:bCs/>
          <w:lang w:val="en-US"/>
        </w:rPr>
      </w:pPr>
      <w:r w:rsidRPr="000F0FAC">
        <w:rPr>
          <w:i/>
          <w:lang w:val="en-US"/>
        </w:rPr>
        <w:t>Sce</w:t>
      </w:r>
      <w:r>
        <w:rPr>
          <w:i/>
          <w:lang w:val="en-US"/>
        </w:rPr>
        <w:t>4</w:t>
      </w:r>
      <w:r w:rsidRPr="000F0FAC">
        <w:rPr>
          <w:i/>
          <w:lang w:val="en-US"/>
        </w:rPr>
        <w:t>CInfo -</w:t>
      </w:r>
      <w:r>
        <w:rPr>
          <w:lang w:val="en-US"/>
        </w:rPr>
        <w:t xml:space="preserve"> </w:t>
      </w:r>
      <w:ins w:id="122" w:author="Aron" w:date="2024-01-15T11:38:00Z">
        <w:r w:rsidR="00B5438C">
          <w:rPr>
            <w:b/>
            <w:bCs/>
            <w:lang w:val="en-US"/>
          </w:rPr>
          <w:t>Friend</w:t>
        </w:r>
        <w:r w:rsidR="00B5438C" w:rsidRPr="000F0FAC">
          <w:rPr>
            <w:b/>
            <w:bCs/>
            <w:lang w:val="en-US"/>
          </w:rPr>
          <w:t xml:space="preserve"> </w:t>
        </w:r>
      </w:ins>
      <w:r w:rsidRPr="000F0FAC">
        <w:rPr>
          <w:b/>
          <w:bCs/>
          <w:lang w:val="en-US"/>
        </w:rPr>
        <w:t xml:space="preserve">C makes an angry remark to </w:t>
      </w:r>
      <w:ins w:id="123" w:author="Aron" w:date="2024-01-15T11:38:00Z">
        <w:r w:rsidR="00B5438C" w:rsidRPr="00C507DD">
          <w:rPr>
            <w:b/>
            <w:bCs/>
            <w:highlight w:val="cyan"/>
            <w:lang w:val="en-US"/>
          </w:rPr>
          <w:t>Friend</w:t>
        </w:r>
        <w:r w:rsidR="00B5438C">
          <w:rPr>
            <w:b/>
            <w:bCs/>
            <w:lang w:val="en-US"/>
          </w:rPr>
          <w:t>/</w:t>
        </w:r>
        <w:r w:rsidR="00B5438C" w:rsidRPr="00C507DD">
          <w:rPr>
            <w:b/>
            <w:bCs/>
            <w:highlight w:val="yellow"/>
            <w:lang w:val="en-US"/>
          </w:rPr>
          <w:t>Student</w:t>
        </w:r>
        <w:r w:rsidR="00B5438C" w:rsidDel="00B5438C">
          <w:rPr>
            <w:b/>
            <w:bCs/>
            <w:lang w:val="en-US"/>
          </w:rPr>
          <w:t xml:space="preserve"> </w:t>
        </w:r>
      </w:ins>
      <w:r w:rsidRPr="000F0FAC">
        <w:rPr>
          <w:b/>
          <w:bCs/>
          <w:lang w:val="en-US"/>
        </w:rPr>
        <w:t xml:space="preserve">A about </w:t>
      </w:r>
      <w:r w:rsidR="009D4BAE">
        <w:rPr>
          <w:b/>
          <w:bCs/>
          <w:lang w:val="en-US"/>
        </w:rPr>
        <w:t xml:space="preserve">pushing </w:t>
      </w:r>
      <w:r w:rsidRPr="00412214">
        <w:rPr>
          <w:b/>
          <w:bCs/>
          <w:highlight w:val="cyan"/>
          <w:lang w:val="en-US"/>
        </w:rPr>
        <w:t>another</w:t>
      </w:r>
      <w:ins w:id="124" w:author="Aron" w:date="2024-01-15T11:38:00Z">
        <w:r w:rsidR="00B5438C">
          <w:rPr>
            <w:b/>
            <w:bCs/>
            <w:lang w:val="en-US"/>
          </w:rPr>
          <w:t>/</w:t>
        </w:r>
        <w:r w:rsidR="00B5438C" w:rsidRPr="00412214">
          <w:rPr>
            <w:b/>
            <w:bCs/>
            <w:highlight w:val="yellow"/>
            <w:lang w:val="en-US"/>
          </w:rPr>
          <w:t>a</w:t>
        </w:r>
      </w:ins>
      <w:r>
        <w:rPr>
          <w:b/>
          <w:bCs/>
          <w:lang w:val="en-US"/>
        </w:rPr>
        <w:t xml:space="preserve"> friend</w:t>
      </w:r>
      <w:r w:rsidR="009D4BAE">
        <w:rPr>
          <w:b/>
          <w:bCs/>
          <w:lang w:val="en-US"/>
        </w:rPr>
        <w:t xml:space="preserve"> to the floor</w:t>
      </w:r>
      <w:r>
        <w:rPr>
          <w:b/>
          <w:bCs/>
          <w:lang w:val="en-US"/>
        </w:rPr>
        <w:t>.</w:t>
      </w:r>
    </w:p>
    <w:p w14:paraId="31314008" w14:textId="77777777" w:rsidR="007D7923" w:rsidRDefault="007D7923" w:rsidP="007D7923">
      <w:pPr>
        <w:rPr>
          <w:lang w:val="en-US"/>
        </w:rPr>
      </w:pPr>
    </w:p>
    <w:p w14:paraId="497251FD" w14:textId="045C48CF" w:rsidR="007D7923" w:rsidRPr="000F0FAC" w:rsidRDefault="007D7923" w:rsidP="007D7923">
      <w:pPr>
        <w:rPr>
          <w:lang w:val="en-US"/>
        </w:rPr>
      </w:pPr>
      <w:r w:rsidRPr="00446F12">
        <w:rPr>
          <w:i/>
          <w:lang w:val="en-US"/>
        </w:rPr>
        <w:t>Sce</w:t>
      </w:r>
      <w:r>
        <w:rPr>
          <w:i/>
          <w:lang w:val="en-US"/>
        </w:rPr>
        <w:t>4</w:t>
      </w:r>
      <w:r w:rsidRPr="00446F12">
        <w:rPr>
          <w:i/>
          <w:lang w:val="en-US"/>
        </w:rPr>
        <w:t>CApp -</w:t>
      </w:r>
      <w:r>
        <w:rPr>
          <w:lang w:val="en-US"/>
        </w:rPr>
        <w:t xml:space="preserve"> </w:t>
      </w:r>
      <w:r w:rsidRPr="00446F12">
        <w:rPr>
          <w:lang w:val="en-US"/>
        </w:rPr>
        <w:t xml:space="preserve">How appropriate would it be for </w:t>
      </w:r>
      <w:ins w:id="125" w:author="Aron" w:date="2024-01-15T11:39:00Z">
        <w:r w:rsidR="001D00F0">
          <w:rPr>
            <w:lang w:val="en-US"/>
          </w:rPr>
          <w:t>Friend</w:t>
        </w:r>
        <w:r w:rsidR="001D00F0" w:rsidRPr="00446F12">
          <w:rPr>
            <w:lang w:val="en-US"/>
          </w:rPr>
          <w:t xml:space="preserve"> </w:t>
        </w:r>
      </w:ins>
      <w:r w:rsidRPr="00446F12">
        <w:rPr>
          <w:lang w:val="en-US"/>
        </w:rPr>
        <w:t xml:space="preserve">C to react in this way? </w:t>
      </w:r>
    </w:p>
    <w:p w14:paraId="41C04402" w14:textId="77777777" w:rsidR="007D7923" w:rsidRPr="008C1BE3" w:rsidRDefault="007D7923" w:rsidP="007D7923">
      <w:pPr>
        <w:numPr>
          <w:ilvl w:val="0"/>
          <w:numId w:val="5"/>
        </w:numPr>
        <w:pBdr>
          <w:bottom w:val="single" w:sz="6" w:space="1" w:color="auto"/>
        </w:pBdr>
      </w:pPr>
      <w:r w:rsidRPr="008C1BE3">
        <w:t xml:space="preserve">Extremely inappropriate </w:t>
      </w:r>
      <w:r w:rsidRPr="008C1BE3">
        <w:rPr>
          <w:i/>
        </w:rPr>
        <w:t>(0)</w:t>
      </w:r>
    </w:p>
    <w:p w14:paraId="07FDC630" w14:textId="77777777" w:rsidR="007D7923" w:rsidRPr="008C1BE3" w:rsidRDefault="007D7923" w:rsidP="007D7923">
      <w:pPr>
        <w:numPr>
          <w:ilvl w:val="0"/>
          <w:numId w:val="5"/>
        </w:numPr>
        <w:pBdr>
          <w:bottom w:val="single" w:sz="6" w:space="1" w:color="auto"/>
        </w:pBdr>
      </w:pPr>
      <w:r w:rsidRPr="008C1BE3">
        <w:t xml:space="preserve">Very inappropriate </w:t>
      </w:r>
      <w:r w:rsidRPr="008C1BE3">
        <w:rPr>
          <w:i/>
        </w:rPr>
        <w:t>(1)</w:t>
      </w:r>
    </w:p>
    <w:p w14:paraId="2DA8E187" w14:textId="77777777" w:rsidR="007D7923" w:rsidRPr="008C1BE3" w:rsidRDefault="007D7923" w:rsidP="007D7923">
      <w:pPr>
        <w:numPr>
          <w:ilvl w:val="0"/>
          <w:numId w:val="5"/>
        </w:numPr>
        <w:pBdr>
          <w:bottom w:val="single" w:sz="6" w:space="1" w:color="auto"/>
        </w:pBdr>
      </w:pPr>
      <w:r w:rsidRPr="008C1BE3">
        <w:t xml:space="preserve">Somewhat inappropriate </w:t>
      </w:r>
      <w:r w:rsidRPr="008C1BE3">
        <w:rPr>
          <w:i/>
        </w:rPr>
        <w:t>(2)</w:t>
      </w:r>
    </w:p>
    <w:p w14:paraId="42E0B376" w14:textId="77777777" w:rsidR="007D7923" w:rsidRPr="008C1BE3" w:rsidRDefault="007D7923" w:rsidP="007D7923">
      <w:pPr>
        <w:numPr>
          <w:ilvl w:val="0"/>
          <w:numId w:val="5"/>
        </w:numPr>
        <w:pBdr>
          <w:bottom w:val="single" w:sz="6" w:space="1" w:color="auto"/>
        </w:pBdr>
      </w:pPr>
      <w:r w:rsidRPr="008C1BE3">
        <w:t xml:space="preserve">Somewhat appropriate </w:t>
      </w:r>
      <w:r w:rsidRPr="008C1BE3">
        <w:rPr>
          <w:i/>
        </w:rPr>
        <w:t>(3)</w:t>
      </w:r>
    </w:p>
    <w:p w14:paraId="41519148" w14:textId="77777777" w:rsidR="007D7923" w:rsidRPr="008C1BE3" w:rsidRDefault="007D7923" w:rsidP="007D7923">
      <w:pPr>
        <w:numPr>
          <w:ilvl w:val="0"/>
          <w:numId w:val="5"/>
        </w:numPr>
        <w:pBdr>
          <w:bottom w:val="single" w:sz="6" w:space="1" w:color="auto"/>
        </w:pBdr>
      </w:pPr>
      <w:r w:rsidRPr="008C1BE3">
        <w:t xml:space="preserve">Very appropriate </w:t>
      </w:r>
      <w:r w:rsidRPr="008C1BE3">
        <w:rPr>
          <w:i/>
        </w:rPr>
        <w:t>(4)</w:t>
      </w:r>
    </w:p>
    <w:p w14:paraId="713F41B5" w14:textId="77777777" w:rsidR="007D7923" w:rsidRPr="00B72D00" w:rsidRDefault="007D7923" w:rsidP="007D7923">
      <w:pPr>
        <w:numPr>
          <w:ilvl w:val="0"/>
          <w:numId w:val="5"/>
        </w:numPr>
        <w:pBdr>
          <w:bottom w:val="single" w:sz="6" w:space="1" w:color="auto"/>
        </w:pBdr>
      </w:pPr>
      <w:r w:rsidRPr="008C1BE3">
        <w:t xml:space="preserve">Extremely appropriate </w:t>
      </w:r>
      <w:r w:rsidRPr="008C1BE3">
        <w:rPr>
          <w:i/>
        </w:rPr>
        <w:t>(5)</w:t>
      </w:r>
    </w:p>
    <w:p w14:paraId="22C8B2B1" w14:textId="77777777" w:rsidR="007D7923" w:rsidRPr="00EB434E" w:rsidRDefault="007D7923" w:rsidP="007D7923">
      <w:pPr>
        <w:pBdr>
          <w:bottom w:val="single" w:sz="6" w:space="1" w:color="auto"/>
        </w:pBdr>
      </w:pPr>
    </w:p>
    <w:p w14:paraId="6E6E9C80" w14:textId="2476C3ED" w:rsidR="005E61E8" w:rsidRDefault="005E61E8" w:rsidP="00193B58"/>
    <w:p w14:paraId="1478BB77" w14:textId="4B749A49" w:rsidR="00BB764F" w:rsidRPr="002F2811" w:rsidRDefault="00BB764F" w:rsidP="00BB764F">
      <w:pPr>
        <w:rPr>
          <w:ins w:id="126" w:author="Aron" w:date="2024-01-15T11:39:00Z"/>
          <w:b/>
          <w:color w:val="A6A6A6" w:themeColor="background1" w:themeShade="A6"/>
          <w:sz w:val="30"/>
        </w:rPr>
      </w:pPr>
      <w:ins w:id="127" w:author="Aron" w:date="2024-01-15T11:39:00Z">
        <w:r>
          <w:rPr>
            <w:b/>
            <w:color w:val="A6A6A6" w:themeColor="background1" w:themeShade="A6"/>
            <w:sz w:val="30"/>
          </w:rPr>
          <w:t xml:space="preserve">Excluding </w:t>
        </w:r>
      </w:ins>
      <w:ins w:id="128" w:author="Aron" w:date="2024-01-15T11:40:00Z">
        <w:r w:rsidR="001B4F65">
          <w:rPr>
            <w:b/>
            <w:color w:val="A6A6A6" w:themeColor="background1" w:themeShade="A6"/>
            <w:sz w:val="30"/>
          </w:rPr>
          <w:t>from group chat</w:t>
        </w:r>
      </w:ins>
      <w:ins w:id="129" w:author="Aron" w:date="2024-01-15T11:39:00Z">
        <w:r>
          <w:rPr>
            <w:b/>
            <w:color w:val="A6A6A6" w:themeColor="background1" w:themeShade="A6"/>
            <w:sz w:val="30"/>
          </w:rPr>
          <w:t xml:space="preserve"> and punishments</w:t>
        </w:r>
      </w:ins>
    </w:p>
    <w:p w14:paraId="46DBBCF5" w14:textId="76ECDDD0" w:rsidR="00927D68" w:rsidRDefault="00927D68"/>
    <w:p w14:paraId="2B94CB1F" w14:textId="74C9EA66" w:rsidR="00927D68" w:rsidRDefault="00927D68" w:rsidP="00927D68">
      <w:pPr>
        <w:rPr>
          <w:lang w:val="en-US"/>
        </w:rPr>
      </w:pPr>
      <w:r w:rsidRPr="00E66120">
        <w:rPr>
          <w:i/>
          <w:lang w:val="en-US"/>
        </w:rPr>
        <w:t>Sce</w:t>
      </w:r>
      <w:r>
        <w:rPr>
          <w:i/>
          <w:lang w:val="en-US"/>
        </w:rPr>
        <w:t>5</w:t>
      </w:r>
      <w:r w:rsidRPr="00E66120">
        <w:rPr>
          <w:i/>
          <w:lang w:val="en-US"/>
        </w:rPr>
        <w:t xml:space="preserve"> </w:t>
      </w:r>
      <w:r>
        <w:rPr>
          <w:i/>
          <w:lang w:val="en-US"/>
        </w:rPr>
        <w:t>–</w:t>
      </w:r>
      <w:r w:rsidRPr="00AB1323">
        <w:rPr>
          <w:lang w:val="en-US"/>
        </w:rPr>
        <w:t xml:space="preserve"> </w:t>
      </w:r>
      <w:r>
        <w:rPr>
          <w:lang w:val="en-US"/>
        </w:rPr>
        <w:t xml:space="preserve">One </w:t>
      </w:r>
      <w:r w:rsidRPr="00F750F6">
        <w:rPr>
          <w:lang w:val="en-US"/>
        </w:rPr>
        <w:t xml:space="preserve">of the </w:t>
      </w:r>
      <w:r>
        <w:rPr>
          <w:lang w:val="en-US"/>
        </w:rPr>
        <w:t xml:space="preserve">students </w:t>
      </w:r>
      <w:r w:rsidRPr="00246E6C">
        <w:rPr>
          <w:lang w:val="en-US"/>
        </w:rPr>
        <w:t>who is part of your</w:t>
      </w:r>
      <w:r w:rsidRPr="00246E6C">
        <w:rPr>
          <w:b/>
          <w:lang w:val="en-US"/>
        </w:rPr>
        <w:t xml:space="preserve"> </w:t>
      </w:r>
      <w:r w:rsidRPr="007F1475">
        <w:rPr>
          <w:b/>
          <w:highlight w:val="cyan"/>
          <w:lang w:val="en-US"/>
        </w:rPr>
        <w:t>friend</w:t>
      </w:r>
      <w:r w:rsidR="00A433AC">
        <w:rPr>
          <w:b/>
          <w:lang w:val="en-US"/>
        </w:rPr>
        <w:t>s</w:t>
      </w:r>
      <w:r>
        <w:rPr>
          <w:b/>
          <w:lang w:val="en-US"/>
        </w:rPr>
        <w:t>/</w:t>
      </w:r>
      <w:r w:rsidRPr="007F1475">
        <w:rPr>
          <w:b/>
          <w:highlight w:val="yellow"/>
          <w:lang w:val="en-US"/>
        </w:rPr>
        <w:t>other</w:t>
      </w:r>
      <w:r w:rsidR="00A433AC">
        <w:rPr>
          <w:b/>
          <w:lang w:val="en-US"/>
        </w:rPr>
        <w:t>s</w:t>
      </w:r>
      <w:r w:rsidRPr="00F750F6">
        <w:rPr>
          <w:lang w:val="en-US"/>
        </w:rPr>
        <w:t xml:space="preserve"> </w:t>
      </w:r>
      <w:r w:rsidRPr="00412214">
        <w:rPr>
          <w:b/>
          <w:lang w:val="en-US"/>
        </w:rPr>
        <w:t>group</w:t>
      </w:r>
      <w:r>
        <w:rPr>
          <w:lang w:val="en-US"/>
        </w:rPr>
        <w:t xml:space="preserve"> </w:t>
      </w:r>
      <w:r w:rsidRPr="00F750F6">
        <w:rPr>
          <w:lang w:val="en-US"/>
        </w:rPr>
        <w:t>(</w:t>
      </w:r>
      <w:r>
        <w:rPr>
          <w:b/>
          <w:bCs/>
          <w:lang w:val="en-US"/>
        </w:rPr>
        <w:t>Student</w:t>
      </w:r>
      <w:r w:rsidRPr="00F750F6">
        <w:rPr>
          <w:b/>
          <w:bCs/>
          <w:lang w:val="en-US"/>
        </w:rPr>
        <w:t xml:space="preserve"> A</w:t>
      </w:r>
      <w:r w:rsidRPr="00F750F6">
        <w:rPr>
          <w:lang w:val="en-US"/>
        </w:rPr>
        <w:t>)</w:t>
      </w:r>
      <w:r>
        <w:rPr>
          <w:lang w:val="en-US"/>
        </w:rPr>
        <w:t xml:space="preserve"> excluded </w:t>
      </w:r>
      <w:r w:rsidRPr="00B306BB">
        <w:rPr>
          <w:b/>
          <w:lang w:val="en-US"/>
        </w:rPr>
        <w:t>another student</w:t>
      </w:r>
      <w:r>
        <w:rPr>
          <w:lang w:val="en-US"/>
        </w:rPr>
        <w:t xml:space="preserve"> who is </w:t>
      </w:r>
      <w:r w:rsidRPr="00B306BB">
        <w:rPr>
          <w:highlight w:val="cyan"/>
          <w:lang w:val="en-US"/>
        </w:rPr>
        <w:t>also</w:t>
      </w:r>
      <w:r w:rsidR="00412214" w:rsidRPr="00412214">
        <w:rPr>
          <w:lang w:val="en-US"/>
        </w:rPr>
        <w:t xml:space="preserve"> </w:t>
      </w:r>
      <w:r w:rsidRPr="00412214">
        <w:rPr>
          <w:lang w:val="en-US"/>
        </w:rPr>
        <w:t>a</w:t>
      </w:r>
      <w:r>
        <w:rPr>
          <w:lang w:val="en-US"/>
        </w:rPr>
        <w:t xml:space="preserve"> part of your </w:t>
      </w:r>
      <w:proofErr w:type="gramStart"/>
      <w:r w:rsidRPr="00906E3A">
        <w:rPr>
          <w:b/>
          <w:lang w:val="en-US"/>
        </w:rPr>
        <w:t>friend</w:t>
      </w:r>
      <w:r w:rsidR="00B95E38" w:rsidRPr="00906E3A">
        <w:rPr>
          <w:b/>
          <w:lang w:val="en-US"/>
        </w:rPr>
        <w:t>s</w:t>
      </w:r>
      <w:proofErr w:type="gramEnd"/>
      <w:r w:rsidRPr="00906E3A">
        <w:rPr>
          <w:b/>
          <w:lang w:val="en-US"/>
        </w:rPr>
        <w:t xml:space="preserve"> group</w:t>
      </w:r>
      <w:r>
        <w:rPr>
          <w:lang w:val="en-US"/>
        </w:rPr>
        <w:t xml:space="preserve"> from </w:t>
      </w:r>
      <w:r w:rsidR="00B95E38">
        <w:rPr>
          <w:lang w:val="en-US"/>
        </w:rPr>
        <w:t>a</w:t>
      </w:r>
      <w:r>
        <w:rPr>
          <w:lang w:val="en-US"/>
        </w:rPr>
        <w:t xml:space="preserve"> group chat on WhatsApp. </w:t>
      </w:r>
    </w:p>
    <w:p w14:paraId="06413E68" w14:textId="77777777" w:rsidR="00927D68" w:rsidRDefault="00927D68" w:rsidP="00927D68">
      <w:pPr>
        <w:rPr>
          <w:lang w:val="en-US"/>
        </w:rPr>
      </w:pPr>
    </w:p>
    <w:p w14:paraId="1003BC9A" w14:textId="3050059E" w:rsidR="00927D68" w:rsidRPr="009A0C47" w:rsidRDefault="00927D68" w:rsidP="00927D68">
      <w:pPr>
        <w:rPr>
          <w:lang w:val="en-US"/>
        </w:rPr>
      </w:pPr>
      <w:r w:rsidRPr="009A0C47">
        <w:rPr>
          <w:i/>
          <w:lang w:val="en-US"/>
        </w:rPr>
        <w:t>Sce</w:t>
      </w:r>
      <w:r>
        <w:rPr>
          <w:i/>
          <w:lang w:val="en-US"/>
        </w:rPr>
        <w:t>5</w:t>
      </w:r>
      <w:r w:rsidRPr="009A0C47">
        <w:rPr>
          <w:i/>
          <w:lang w:val="en-US"/>
        </w:rPr>
        <w:t>AApp -</w:t>
      </w:r>
      <w:r w:rsidRPr="009A0C47">
        <w:rPr>
          <w:lang w:val="en-US"/>
        </w:rPr>
        <w:t xml:space="preserve"> How appropriate is it for </w:t>
      </w:r>
      <w:ins w:id="130" w:author="Aron" w:date="2024-01-15T11:58:00Z">
        <w:r w:rsidR="00906E3A" w:rsidRPr="00C401C0">
          <w:rPr>
            <w:b/>
            <w:highlight w:val="cyan"/>
            <w:lang w:val="en-US"/>
          </w:rPr>
          <w:t>Friend</w:t>
        </w:r>
        <w:r w:rsidR="00906E3A" w:rsidRPr="00C401C0">
          <w:rPr>
            <w:b/>
            <w:lang w:val="en-US"/>
          </w:rPr>
          <w:t>/</w:t>
        </w:r>
        <w:r w:rsidR="00906E3A" w:rsidRPr="00C401C0">
          <w:rPr>
            <w:b/>
            <w:highlight w:val="yellow"/>
            <w:lang w:val="en-US"/>
          </w:rPr>
          <w:t>Student</w:t>
        </w:r>
        <w:r w:rsidR="00906E3A" w:rsidRPr="009A0C47">
          <w:rPr>
            <w:lang w:val="en-US"/>
          </w:rPr>
          <w:t xml:space="preserve"> </w:t>
        </w:r>
      </w:ins>
      <w:r w:rsidRPr="009A0C47">
        <w:rPr>
          <w:lang w:val="en-US"/>
        </w:rPr>
        <w:t>A to</w:t>
      </w:r>
      <w:r>
        <w:rPr>
          <w:lang w:val="en-US"/>
        </w:rPr>
        <w:t xml:space="preserve"> exclude </w:t>
      </w:r>
      <w:r w:rsidRPr="00DD038C">
        <w:rPr>
          <w:highlight w:val="cyan"/>
          <w:lang w:val="en-US"/>
        </w:rPr>
        <w:t>another</w:t>
      </w:r>
      <w:r>
        <w:rPr>
          <w:lang w:val="en-US"/>
        </w:rPr>
        <w:t>/</w:t>
      </w:r>
      <w:r w:rsidRPr="00DD038C">
        <w:rPr>
          <w:highlight w:val="yellow"/>
          <w:lang w:val="en-US"/>
        </w:rPr>
        <w:t>a</w:t>
      </w:r>
      <w:r>
        <w:rPr>
          <w:lang w:val="en-US"/>
        </w:rPr>
        <w:t xml:space="preserve"> friend from the group chat?</w:t>
      </w:r>
    </w:p>
    <w:p w14:paraId="7A6728D9" w14:textId="77777777" w:rsidR="00927D68" w:rsidRPr="008C1BE3" w:rsidRDefault="00927D68" w:rsidP="00927D68">
      <w:pPr>
        <w:numPr>
          <w:ilvl w:val="0"/>
          <w:numId w:val="5"/>
        </w:numPr>
        <w:pBdr>
          <w:bottom w:val="single" w:sz="6" w:space="1" w:color="auto"/>
        </w:pBdr>
      </w:pPr>
      <w:r w:rsidRPr="008C1BE3">
        <w:t xml:space="preserve">Extremely inappropriate </w:t>
      </w:r>
      <w:r w:rsidRPr="008C1BE3">
        <w:rPr>
          <w:i/>
        </w:rPr>
        <w:t>(0)</w:t>
      </w:r>
    </w:p>
    <w:p w14:paraId="629702EB" w14:textId="77777777" w:rsidR="00927D68" w:rsidRPr="008C1BE3" w:rsidRDefault="00927D68" w:rsidP="00927D68">
      <w:pPr>
        <w:numPr>
          <w:ilvl w:val="0"/>
          <w:numId w:val="5"/>
        </w:numPr>
        <w:pBdr>
          <w:bottom w:val="single" w:sz="6" w:space="1" w:color="auto"/>
        </w:pBdr>
      </w:pPr>
      <w:r w:rsidRPr="008C1BE3">
        <w:t xml:space="preserve">Very inappropriate </w:t>
      </w:r>
      <w:r w:rsidRPr="008C1BE3">
        <w:rPr>
          <w:i/>
        </w:rPr>
        <w:t>(1)</w:t>
      </w:r>
    </w:p>
    <w:p w14:paraId="5657D566" w14:textId="77777777" w:rsidR="00927D68" w:rsidRPr="008C1BE3" w:rsidRDefault="00927D68" w:rsidP="00927D68">
      <w:pPr>
        <w:numPr>
          <w:ilvl w:val="0"/>
          <w:numId w:val="5"/>
        </w:numPr>
        <w:pBdr>
          <w:bottom w:val="single" w:sz="6" w:space="1" w:color="auto"/>
        </w:pBdr>
      </w:pPr>
      <w:r w:rsidRPr="008C1BE3">
        <w:t xml:space="preserve">Somewhat inappropriate </w:t>
      </w:r>
      <w:r w:rsidRPr="008C1BE3">
        <w:rPr>
          <w:i/>
        </w:rPr>
        <w:t>(2)</w:t>
      </w:r>
    </w:p>
    <w:p w14:paraId="02A296B4" w14:textId="77777777" w:rsidR="00927D68" w:rsidRPr="008C1BE3" w:rsidRDefault="00927D68" w:rsidP="00927D68">
      <w:pPr>
        <w:numPr>
          <w:ilvl w:val="0"/>
          <w:numId w:val="5"/>
        </w:numPr>
        <w:pBdr>
          <w:bottom w:val="single" w:sz="6" w:space="1" w:color="auto"/>
        </w:pBdr>
      </w:pPr>
      <w:r w:rsidRPr="008C1BE3">
        <w:t xml:space="preserve">Somewhat appropriate </w:t>
      </w:r>
      <w:r w:rsidRPr="008C1BE3">
        <w:rPr>
          <w:i/>
        </w:rPr>
        <w:t>(3)</w:t>
      </w:r>
    </w:p>
    <w:p w14:paraId="327C3967" w14:textId="77777777" w:rsidR="00927D68" w:rsidRPr="008C1BE3" w:rsidRDefault="00927D68" w:rsidP="00927D68">
      <w:pPr>
        <w:numPr>
          <w:ilvl w:val="0"/>
          <w:numId w:val="5"/>
        </w:numPr>
        <w:pBdr>
          <w:bottom w:val="single" w:sz="6" w:space="1" w:color="auto"/>
        </w:pBdr>
      </w:pPr>
      <w:r w:rsidRPr="008C1BE3">
        <w:t xml:space="preserve">Very appropriate </w:t>
      </w:r>
      <w:r w:rsidRPr="008C1BE3">
        <w:rPr>
          <w:i/>
        </w:rPr>
        <w:t>(4)</w:t>
      </w:r>
    </w:p>
    <w:p w14:paraId="62B2FF3B" w14:textId="77777777" w:rsidR="00927D68" w:rsidRPr="00EE2E7A" w:rsidRDefault="00927D68" w:rsidP="00927D68">
      <w:pPr>
        <w:numPr>
          <w:ilvl w:val="0"/>
          <w:numId w:val="5"/>
        </w:numPr>
        <w:pBdr>
          <w:bottom w:val="single" w:sz="6" w:space="1" w:color="auto"/>
        </w:pBdr>
      </w:pPr>
      <w:r w:rsidRPr="008C1BE3">
        <w:t xml:space="preserve">Extremely appropriate </w:t>
      </w:r>
      <w:r w:rsidRPr="008C1BE3">
        <w:rPr>
          <w:i/>
        </w:rPr>
        <w:t>(5)</w:t>
      </w:r>
    </w:p>
    <w:p w14:paraId="07F670F9" w14:textId="77777777" w:rsidR="00927D68" w:rsidRPr="00CD2293" w:rsidRDefault="00927D68" w:rsidP="00927D68">
      <w:pPr>
        <w:pBdr>
          <w:bottom w:val="single" w:sz="6" w:space="1" w:color="auto"/>
        </w:pBdr>
      </w:pPr>
    </w:p>
    <w:p w14:paraId="1458C193" w14:textId="77777777" w:rsidR="00927D68" w:rsidRDefault="00927D68" w:rsidP="00927D68"/>
    <w:p w14:paraId="2C06D1F6" w14:textId="5A3021B2" w:rsidR="00927D68" w:rsidRPr="006445A4" w:rsidRDefault="00927D68" w:rsidP="00927D68">
      <w:pPr>
        <w:rPr>
          <w:lang w:val="en-US"/>
        </w:rPr>
      </w:pPr>
      <w:r w:rsidRPr="00C130B1">
        <w:rPr>
          <w:i/>
        </w:rPr>
        <w:t>S</w:t>
      </w:r>
      <w:r>
        <w:rPr>
          <w:i/>
        </w:rPr>
        <w:t>ce5A</w:t>
      </w:r>
      <w:r w:rsidRPr="00C130B1">
        <w:rPr>
          <w:i/>
        </w:rPr>
        <w:t>Feel</w:t>
      </w:r>
      <w:r>
        <w:rPr>
          <w:i/>
        </w:rPr>
        <w:t xml:space="preserve"> </w:t>
      </w:r>
      <w:r w:rsidRPr="00C130B1">
        <w:t xml:space="preserve">- </w:t>
      </w:r>
      <w:r w:rsidRPr="00C130B1">
        <w:rPr>
          <w:lang w:val="en-US"/>
        </w:rPr>
        <w:t xml:space="preserve">How do you feel about </w:t>
      </w:r>
      <w:ins w:id="131" w:author="Aron" w:date="2024-01-15T11:58:00Z">
        <w:r w:rsidR="00906E3A" w:rsidRPr="00C401C0">
          <w:rPr>
            <w:highlight w:val="cyan"/>
            <w:lang w:val="en-US"/>
          </w:rPr>
          <w:t>Friend</w:t>
        </w:r>
        <w:r w:rsidR="00906E3A">
          <w:rPr>
            <w:lang w:val="en-US"/>
          </w:rPr>
          <w:t>/</w:t>
        </w:r>
        <w:r w:rsidR="00906E3A" w:rsidRPr="00C401C0">
          <w:rPr>
            <w:highlight w:val="yellow"/>
            <w:lang w:val="en-US"/>
          </w:rPr>
          <w:t>Student</w:t>
        </w:r>
        <w:r w:rsidR="00906E3A">
          <w:rPr>
            <w:lang w:val="en-US"/>
          </w:rPr>
          <w:t xml:space="preserve"> </w:t>
        </w:r>
      </w:ins>
      <w:r>
        <w:rPr>
          <w:lang w:val="en-US"/>
        </w:rPr>
        <w:t xml:space="preserve">A’s </w:t>
      </w:r>
      <w:r w:rsidRPr="00C130B1">
        <w:rPr>
          <w:lang w:val="en-US"/>
        </w:rPr>
        <w:t xml:space="preserve">behavior? </w:t>
      </w:r>
      <w:r w:rsidRPr="006445A4">
        <w:rPr>
          <w:lang w:val="en-US"/>
        </w:rPr>
        <w:t xml:space="preserve">(check all that apply) </w:t>
      </w:r>
    </w:p>
    <w:p w14:paraId="1CB18EA1" w14:textId="77777777" w:rsidR="00927D68" w:rsidRDefault="00927D68" w:rsidP="00927D68">
      <w:pPr>
        <w:pStyle w:val="ListParagraph"/>
        <w:keepNext/>
        <w:numPr>
          <w:ilvl w:val="0"/>
          <w:numId w:val="11"/>
        </w:numPr>
        <w:jc w:val="both"/>
      </w:pPr>
      <w:r>
        <w:t xml:space="preserve">Happy </w:t>
      </w:r>
      <w:r w:rsidRPr="00371F6F">
        <w:rPr>
          <w:i/>
        </w:rPr>
        <w:t>(</w:t>
      </w:r>
      <w:r>
        <w:rPr>
          <w:i/>
        </w:rPr>
        <w:t>1</w:t>
      </w:r>
      <w:r w:rsidRPr="00371F6F">
        <w:rPr>
          <w:i/>
        </w:rPr>
        <w:t>)</w:t>
      </w:r>
    </w:p>
    <w:p w14:paraId="62B97C2B" w14:textId="77777777" w:rsidR="00927D68" w:rsidRDefault="00927D68" w:rsidP="00927D68">
      <w:pPr>
        <w:pStyle w:val="ListParagraph"/>
        <w:keepNext/>
        <w:numPr>
          <w:ilvl w:val="0"/>
          <w:numId w:val="11"/>
        </w:numPr>
        <w:jc w:val="both"/>
      </w:pPr>
      <w:r>
        <w:t xml:space="preserve">Sad </w:t>
      </w:r>
      <w:r w:rsidRPr="00371F6F">
        <w:rPr>
          <w:i/>
        </w:rPr>
        <w:t>(</w:t>
      </w:r>
      <w:r>
        <w:rPr>
          <w:i/>
        </w:rPr>
        <w:t>2</w:t>
      </w:r>
      <w:r w:rsidRPr="00371F6F">
        <w:rPr>
          <w:i/>
        </w:rPr>
        <w:t>)</w:t>
      </w:r>
    </w:p>
    <w:p w14:paraId="00DD7AFB" w14:textId="77777777" w:rsidR="00927D68" w:rsidRDefault="00927D68" w:rsidP="00927D68">
      <w:pPr>
        <w:pStyle w:val="ListParagraph"/>
        <w:keepNext/>
        <w:numPr>
          <w:ilvl w:val="0"/>
          <w:numId w:val="11"/>
        </w:numPr>
        <w:jc w:val="both"/>
      </w:pPr>
      <w:r>
        <w:t xml:space="preserve">Surprised </w:t>
      </w:r>
      <w:r w:rsidRPr="00371F6F">
        <w:rPr>
          <w:i/>
        </w:rPr>
        <w:t>(</w:t>
      </w:r>
      <w:r>
        <w:rPr>
          <w:i/>
        </w:rPr>
        <w:t>3</w:t>
      </w:r>
      <w:r w:rsidRPr="00371F6F">
        <w:rPr>
          <w:i/>
        </w:rPr>
        <w:t>)</w:t>
      </w:r>
    </w:p>
    <w:p w14:paraId="4BC39E3D" w14:textId="77777777" w:rsidR="00927D68" w:rsidRDefault="00927D68" w:rsidP="00927D68">
      <w:pPr>
        <w:pStyle w:val="ListParagraph"/>
        <w:keepNext/>
        <w:numPr>
          <w:ilvl w:val="0"/>
          <w:numId w:val="11"/>
        </w:numPr>
        <w:jc w:val="both"/>
      </w:pPr>
      <w:r>
        <w:t xml:space="preserve">Afraid </w:t>
      </w:r>
      <w:r w:rsidRPr="00371F6F">
        <w:rPr>
          <w:i/>
        </w:rPr>
        <w:t>(</w:t>
      </w:r>
      <w:r>
        <w:rPr>
          <w:i/>
        </w:rPr>
        <w:t>4</w:t>
      </w:r>
      <w:r w:rsidRPr="00371F6F">
        <w:rPr>
          <w:i/>
        </w:rPr>
        <w:t>)</w:t>
      </w:r>
    </w:p>
    <w:p w14:paraId="2A9A66B3" w14:textId="77777777" w:rsidR="00927D68" w:rsidRDefault="00927D68" w:rsidP="00927D68">
      <w:pPr>
        <w:pStyle w:val="ListParagraph"/>
        <w:keepNext/>
        <w:numPr>
          <w:ilvl w:val="0"/>
          <w:numId w:val="11"/>
        </w:numPr>
        <w:jc w:val="both"/>
      </w:pPr>
      <w:r>
        <w:t xml:space="preserve">Disgusted </w:t>
      </w:r>
      <w:r w:rsidRPr="00371F6F">
        <w:rPr>
          <w:i/>
        </w:rPr>
        <w:t>(</w:t>
      </w:r>
      <w:r>
        <w:rPr>
          <w:i/>
        </w:rPr>
        <w:t>5)</w:t>
      </w:r>
    </w:p>
    <w:p w14:paraId="0062AC7C" w14:textId="77777777" w:rsidR="00927D68" w:rsidRDefault="00927D68" w:rsidP="00927D68">
      <w:pPr>
        <w:pStyle w:val="ListParagraph"/>
        <w:keepNext/>
        <w:numPr>
          <w:ilvl w:val="0"/>
          <w:numId w:val="11"/>
        </w:numPr>
        <w:jc w:val="both"/>
      </w:pPr>
      <w:r>
        <w:t xml:space="preserve">Angry </w:t>
      </w:r>
      <w:r w:rsidRPr="00371F6F">
        <w:rPr>
          <w:i/>
        </w:rPr>
        <w:t>(</w:t>
      </w:r>
      <w:r>
        <w:rPr>
          <w:i/>
        </w:rPr>
        <w:t>6</w:t>
      </w:r>
      <w:r w:rsidRPr="00371F6F">
        <w:rPr>
          <w:i/>
        </w:rPr>
        <w:t>)</w:t>
      </w:r>
    </w:p>
    <w:p w14:paraId="647FC126" w14:textId="77777777" w:rsidR="00927D68" w:rsidRPr="00DE6B26" w:rsidRDefault="00927D68" w:rsidP="00927D68">
      <w:pPr>
        <w:pStyle w:val="ListParagraph"/>
        <w:keepNext/>
        <w:numPr>
          <w:ilvl w:val="0"/>
          <w:numId w:val="11"/>
        </w:numPr>
        <w:jc w:val="both"/>
      </w:pPr>
      <w:r>
        <w:t xml:space="preserve">Satisfied </w:t>
      </w:r>
      <w:r w:rsidRPr="00371F6F">
        <w:rPr>
          <w:i/>
        </w:rPr>
        <w:t>(</w:t>
      </w:r>
      <w:r>
        <w:rPr>
          <w:i/>
        </w:rPr>
        <w:t>7</w:t>
      </w:r>
      <w:r w:rsidRPr="00371F6F">
        <w:rPr>
          <w:i/>
        </w:rPr>
        <w:t>)</w:t>
      </w:r>
    </w:p>
    <w:p w14:paraId="1421C02D" w14:textId="77777777" w:rsidR="00927D68" w:rsidRDefault="00927D68" w:rsidP="00927D68">
      <w:pPr>
        <w:pStyle w:val="ListParagraph"/>
        <w:keepNext/>
        <w:numPr>
          <w:ilvl w:val="0"/>
          <w:numId w:val="11"/>
        </w:numPr>
        <w:jc w:val="both"/>
      </w:pPr>
      <w:r>
        <w:t xml:space="preserve">Another positive emotion </w:t>
      </w:r>
      <w:r w:rsidRPr="00371F6F">
        <w:rPr>
          <w:i/>
        </w:rPr>
        <w:t>(</w:t>
      </w:r>
      <w:r>
        <w:rPr>
          <w:i/>
        </w:rPr>
        <w:t>8</w:t>
      </w:r>
      <w:r w:rsidRPr="00371F6F">
        <w:rPr>
          <w:i/>
        </w:rPr>
        <w:t>)</w:t>
      </w:r>
    </w:p>
    <w:p w14:paraId="6DD63964" w14:textId="77777777" w:rsidR="00927D68" w:rsidRDefault="00927D68" w:rsidP="00927D68">
      <w:pPr>
        <w:pStyle w:val="ListParagraph"/>
        <w:keepNext/>
        <w:numPr>
          <w:ilvl w:val="0"/>
          <w:numId w:val="11"/>
        </w:numPr>
        <w:jc w:val="both"/>
      </w:pPr>
      <w:r>
        <w:t xml:space="preserve">Another negative emotion </w:t>
      </w:r>
      <w:r w:rsidRPr="00371F6F">
        <w:rPr>
          <w:i/>
        </w:rPr>
        <w:t>(</w:t>
      </w:r>
      <w:r>
        <w:rPr>
          <w:i/>
        </w:rPr>
        <w:t>9</w:t>
      </w:r>
      <w:r w:rsidRPr="00371F6F">
        <w:rPr>
          <w:i/>
        </w:rPr>
        <w:t>)</w:t>
      </w:r>
    </w:p>
    <w:p w14:paraId="4E649043" w14:textId="77777777" w:rsidR="00927D68" w:rsidRDefault="00927D68" w:rsidP="00927D68">
      <w:pPr>
        <w:pBdr>
          <w:bottom w:val="single" w:sz="6" w:space="1" w:color="auto"/>
        </w:pBdr>
      </w:pPr>
    </w:p>
    <w:p w14:paraId="02FF3994" w14:textId="77777777" w:rsidR="00927D68" w:rsidRDefault="00927D68" w:rsidP="00927D68"/>
    <w:p w14:paraId="14509113" w14:textId="7ED4B9BE" w:rsidR="00927D68" w:rsidRDefault="00927D68" w:rsidP="00927D68">
      <w:pPr>
        <w:rPr>
          <w:ins w:id="132" w:author="Aron" w:date="2024-01-15T11:59:00Z"/>
          <w:lang w:val="en-US"/>
        </w:rPr>
      </w:pPr>
      <w:r w:rsidRPr="00942A97">
        <w:rPr>
          <w:i/>
          <w:lang w:val="en-US"/>
        </w:rPr>
        <w:t>Sce</w:t>
      </w:r>
      <w:r>
        <w:rPr>
          <w:i/>
          <w:lang w:val="en-US"/>
        </w:rPr>
        <w:t>5</w:t>
      </w:r>
      <w:r w:rsidRPr="00942A97">
        <w:rPr>
          <w:i/>
          <w:lang w:val="en-US"/>
        </w:rPr>
        <w:t>BCDEInfo –</w:t>
      </w:r>
      <w:r>
        <w:rPr>
          <w:lang w:val="en-US"/>
        </w:rPr>
        <w:t xml:space="preserve"> </w:t>
      </w:r>
      <w:ins w:id="133" w:author="Aron" w:date="2024-01-15T11:58:00Z">
        <w:r w:rsidR="00046710">
          <w:rPr>
            <w:lang w:val="en-US"/>
          </w:rPr>
          <w:t>Friends</w:t>
        </w:r>
        <w:r w:rsidR="00046710" w:rsidRPr="00555EC1">
          <w:rPr>
            <w:lang w:val="en-US"/>
          </w:rPr>
          <w:t xml:space="preserve"> </w:t>
        </w:r>
      </w:ins>
      <w:r w:rsidRPr="00555EC1">
        <w:rPr>
          <w:lang w:val="en-US"/>
        </w:rPr>
        <w:t>B, C, D and E</w:t>
      </w:r>
      <w:r>
        <w:rPr>
          <w:lang w:val="en-US"/>
        </w:rPr>
        <w:t xml:space="preserve">, all </w:t>
      </w:r>
      <w:ins w:id="134" w:author="Aron" w:date="2024-01-15T11:59:00Z">
        <w:r w:rsidR="008838C8">
          <w:rPr>
            <w:lang w:val="en-US"/>
          </w:rPr>
          <w:t xml:space="preserve">students who are </w:t>
        </w:r>
      </w:ins>
      <w:r>
        <w:rPr>
          <w:lang w:val="en-US"/>
        </w:rPr>
        <w:t xml:space="preserve">a </w:t>
      </w:r>
      <w:r w:rsidRPr="00A80825">
        <w:rPr>
          <w:b/>
          <w:lang w:val="en-US"/>
        </w:rPr>
        <w:t xml:space="preserve">part of your </w:t>
      </w:r>
      <w:proofErr w:type="gramStart"/>
      <w:r w:rsidRPr="00A80825">
        <w:rPr>
          <w:b/>
          <w:lang w:val="en-US"/>
        </w:rPr>
        <w:t>friend</w:t>
      </w:r>
      <w:r w:rsidR="00300455">
        <w:rPr>
          <w:b/>
          <w:lang w:val="en-US"/>
        </w:rPr>
        <w:t>s</w:t>
      </w:r>
      <w:proofErr w:type="gramEnd"/>
      <w:r w:rsidRPr="00A80825">
        <w:rPr>
          <w:b/>
          <w:lang w:val="en-US"/>
        </w:rPr>
        <w:t xml:space="preserve"> group</w:t>
      </w:r>
      <w:r>
        <w:rPr>
          <w:lang w:val="en-US"/>
        </w:rPr>
        <w:t>,</w:t>
      </w:r>
      <w:r w:rsidRPr="00555EC1">
        <w:rPr>
          <w:lang w:val="en-US"/>
        </w:rPr>
        <w:t xml:space="preserve"> think it is bad behavior to </w:t>
      </w:r>
      <w:r>
        <w:rPr>
          <w:lang w:val="en-US"/>
        </w:rPr>
        <w:t>exclude a friend from the group chat.</w:t>
      </w:r>
    </w:p>
    <w:p w14:paraId="71DA431E" w14:textId="77777777" w:rsidR="00927D68" w:rsidRPr="006A551E" w:rsidRDefault="00927D68" w:rsidP="00927D68">
      <w:pPr>
        <w:rPr>
          <w:lang w:val="en-US"/>
        </w:rPr>
      </w:pPr>
    </w:p>
    <w:p w14:paraId="5D4DD619" w14:textId="59056F90" w:rsidR="00927D68" w:rsidRPr="008E12F2" w:rsidRDefault="00927D68" w:rsidP="00927D68">
      <w:pPr>
        <w:rPr>
          <w:b/>
          <w:bCs/>
          <w:lang w:val="en-US"/>
        </w:rPr>
      </w:pPr>
      <w:r w:rsidRPr="000F0FAC">
        <w:rPr>
          <w:i/>
          <w:lang w:val="en-US"/>
        </w:rPr>
        <w:lastRenderedPageBreak/>
        <w:t>Sce</w:t>
      </w:r>
      <w:r>
        <w:rPr>
          <w:i/>
          <w:lang w:val="en-US"/>
        </w:rPr>
        <w:t>5E</w:t>
      </w:r>
      <w:r w:rsidRPr="000F0FAC">
        <w:rPr>
          <w:i/>
          <w:lang w:val="en-US"/>
        </w:rPr>
        <w:t>Info -</w:t>
      </w:r>
      <w:r>
        <w:rPr>
          <w:lang w:val="en-US"/>
        </w:rPr>
        <w:t xml:space="preserve"> </w:t>
      </w:r>
      <w:ins w:id="135" w:author="Aron" w:date="2024-01-15T11:59:00Z">
        <w:r w:rsidR="008838C8">
          <w:rPr>
            <w:b/>
            <w:bCs/>
            <w:lang w:val="en-US"/>
          </w:rPr>
          <w:t>Friend</w:t>
        </w:r>
        <w:r w:rsidR="008838C8" w:rsidRPr="000F0FAC">
          <w:rPr>
            <w:b/>
            <w:bCs/>
            <w:lang w:val="en-US"/>
          </w:rPr>
          <w:t xml:space="preserve"> </w:t>
        </w:r>
      </w:ins>
      <w:r>
        <w:rPr>
          <w:b/>
          <w:bCs/>
          <w:lang w:val="en-US"/>
        </w:rPr>
        <w:t>E</w:t>
      </w:r>
      <w:r w:rsidRPr="000F0FAC">
        <w:rPr>
          <w:b/>
          <w:bCs/>
          <w:lang w:val="en-US"/>
        </w:rPr>
        <w:t xml:space="preserve"> </w:t>
      </w:r>
      <w:r w:rsidRPr="008E12F2">
        <w:rPr>
          <w:b/>
          <w:bCs/>
          <w:lang w:val="en-US"/>
        </w:rPr>
        <w:t xml:space="preserve">makes a point of avoiding </w:t>
      </w:r>
      <w:ins w:id="136" w:author="Aron" w:date="2024-01-15T11:59:00Z">
        <w:r w:rsidR="008838C8" w:rsidRPr="00C401C0">
          <w:rPr>
            <w:b/>
            <w:highlight w:val="cyan"/>
            <w:lang w:val="en-US"/>
          </w:rPr>
          <w:t>Friend</w:t>
        </w:r>
        <w:r w:rsidR="008838C8" w:rsidRPr="00C401C0">
          <w:rPr>
            <w:b/>
            <w:lang w:val="en-US"/>
          </w:rPr>
          <w:t>/</w:t>
        </w:r>
        <w:r w:rsidR="008838C8" w:rsidRPr="00C401C0">
          <w:rPr>
            <w:b/>
            <w:highlight w:val="yellow"/>
            <w:lang w:val="en-US"/>
          </w:rPr>
          <w:t>Student</w:t>
        </w:r>
        <w:r w:rsidR="008838C8" w:rsidDel="008838C8">
          <w:rPr>
            <w:b/>
            <w:bCs/>
            <w:lang w:val="en-US"/>
          </w:rPr>
          <w:t xml:space="preserve"> </w:t>
        </w:r>
      </w:ins>
      <w:r w:rsidRPr="008E12F2">
        <w:rPr>
          <w:b/>
          <w:bCs/>
          <w:lang w:val="en-US"/>
        </w:rPr>
        <w:t xml:space="preserve">A in the future, even when </w:t>
      </w:r>
      <w:ins w:id="137" w:author="Aron" w:date="2024-01-15T11:59:00Z">
        <w:r w:rsidR="008838C8" w:rsidRPr="00C401C0">
          <w:rPr>
            <w:b/>
            <w:highlight w:val="cyan"/>
            <w:lang w:val="en-US"/>
          </w:rPr>
          <w:t>Friend</w:t>
        </w:r>
        <w:r w:rsidR="008838C8" w:rsidRPr="00C401C0">
          <w:rPr>
            <w:b/>
            <w:lang w:val="en-US"/>
          </w:rPr>
          <w:t>/</w:t>
        </w:r>
        <w:r w:rsidR="008838C8" w:rsidRPr="00C401C0">
          <w:rPr>
            <w:b/>
            <w:highlight w:val="yellow"/>
            <w:lang w:val="en-US"/>
          </w:rPr>
          <w:t>Student</w:t>
        </w:r>
        <w:r w:rsidR="008838C8" w:rsidDel="008838C8">
          <w:rPr>
            <w:b/>
            <w:bCs/>
            <w:lang w:val="en-US"/>
          </w:rPr>
          <w:t xml:space="preserve"> </w:t>
        </w:r>
      </w:ins>
      <w:r w:rsidRPr="008E12F2">
        <w:rPr>
          <w:b/>
          <w:bCs/>
          <w:lang w:val="en-US"/>
        </w:rPr>
        <w:t>A is not</w:t>
      </w:r>
      <w:r>
        <w:rPr>
          <w:b/>
          <w:bCs/>
          <w:lang w:val="en-US"/>
        </w:rPr>
        <w:t xml:space="preserve"> excluding </w:t>
      </w:r>
      <w:ins w:id="138" w:author="Aron" w:date="2024-01-15T11:59:00Z">
        <w:r w:rsidR="008838C8" w:rsidRPr="00C401C0">
          <w:rPr>
            <w:b/>
            <w:bCs/>
            <w:highlight w:val="cyan"/>
            <w:lang w:val="en-US"/>
          </w:rPr>
          <w:t>another</w:t>
        </w:r>
        <w:r w:rsidR="008838C8">
          <w:rPr>
            <w:b/>
            <w:bCs/>
            <w:lang w:val="en-US"/>
          </w:rPr>
          <w:t>/</w:t>
        </w:r>
      </w:ins>
      <w:r w:rsidRPr="00C401C0">
        <w:rPr>
          <w:b/>
          <w:bCs/>
          <w:highlight w:val="yellow"/>
          <w:lang w:val="en-US"/>
        </w:rPr>
        <w:t>a</w:t>
      </w:r>
      <w:r>
        <w:rPr>
          <w:b/>
          <w:bCs/>
          <w:lang w:val="en-US"/>
        </w:rPr>
        <w:t xml:space="preserve"> friend</w:t>
      </w:r>
      <w:r w:rsidR="00300455">
        <w:rPr>
          <w:b/>
          <w:bCs/>
          <w:lang w:val="en-US"/>
        </w:rPr>
        <w:t xml:space="preserve"> from a group chat</w:t>
      </w:r>
      <w:r>
        <w:rPr>
          <w:b/>
          <w:bCs/>
          <w:lang w:val="en-US"/>
        </w:rPr>
        <w:t>.</w:t>
      </w:r>
      <w:r w:rsidRPr="008E12F2">
        <w:rPr>
          <w:b/>
          <w:bCs/>
          <w:lang w:val="en-US"/>
        </w:rPr>
        <w:t xml:space="preserve"> </w:t>
      </w:r>
    </w:p>
    <w:p w14:paraId="0E1B7532" w14:textId="77777777" w:rsidR="00927D68" w:rsidRDefault="00927D68" w:rsidP="00927D68">
      <w:pPr>
        <w:rPr>
          <w:lang w:val="en-US"/>
        </w:rPr>
      </w:pPr>
    </w:p>
    <w:p w14:paraId="4E6BB928" w14:textId="63924E7A" w:rsidR="00927D68" w:rsidRPr="000F0FAC" w:rsidRDefault="00927D68" w:rsidP="00927D68">
      <w:pPr>
        <w:rPr>
          <w:lang w:val="en-US"/>
        </w:rPr>
      </w:pPr>
      <w:r w:rsidRPr="00446F12">
        <w:rPr>
          <w:i/>
          <w:lang w:val="en-US"/>
        </w:rPr>
        <w:t>Sce</w:t>
      </w:r>
      <w:r>
        <w:rPr>
          <w:i/>
          <w:lang w:val="en-US"/>
        </w:rPr>
        <w:t>5E</w:t>
      </w:r>
      <w:r w:rsidRPr="00446F12">
        <w:rPr>
          <w:i/>
          <w:lang w:val="en-US"/>
        </w:rPr>
        <w:t>App -</w:t>
      </w:r>
      <w:r>
        <w:rPr>
          <w:lang w:val="en-US"/>
        </w:rPr>
        <w:t xml:space="preserve"> </w:t>
      </w:r>
      <w:r w:rsidRPr="00446F12">
        <w:rPr>
          <w:lang w:val="en-US"/>
        </w:rPr>
        <w:t xml:space="preserve">How appropriate would it be for </w:t>
      </w:r>
      <w:ins w:id="139" w:author="Aron" w:date="2024-01-15T12:00:00Z">
        <w:r w:rsidR="007D59A0">
          <w:rPr>
            <w:lang w:val="en-US"/>
          </w:rPr>
          <w:t>Friend</w:t>
        </w:r>
        <w:r w:rsidR="007D59A0" w:rsidRPr="00446F12">
          <w:rPr>
            <w:lang w:val="en-US"/>
          </w:rPr>
          <w:t xml:space="preserve"> </w:t>
        </w:r>
      </w:ins>
      <w:r>
        <w:rPr>
          <w:lang w:val="en-US"/>
        </w:rPr>
        <w:t>E</w:t>
      </w:r>
      <w:r w:rsidRPr="00446F12">
        <w:rPr>
          <w:lang w:val="en-US"/>
        </w:rPr>
        <w:t xml:space="preserve"> to react in this way? </w:t>
      </w:r>
    </w:p>
    <w:p w14:paraId="15AB2400" w14:textId="77777777" w:rsidR="00927D68" w:rsidRPr="008C1BE3" w:rsidRDefault="00927D68" w:rsidP="00927D68">
      <w:pPr>
        <w:numPr>
          <w:ilvl w:val="0"/>
          <w:numId w:val="5"/>
        </w:numPr>
        <w:pBdr>
          <w:bottom w:val="single" w:sz="6" w:space="1" w:color="auto"/>
        </w:pBdr>
      </w:pPr>
      <w:r w:rsidRPr="008C1BE3">
        <w:t xml:space="preserve">Extremely inappropriate </w:t>
      </w:r>
      <w:r w:rsidRPr="008C1BE3">
        <w:rPr>
          <w:i/>
        </w:rPr>
        <w:t>(0)</w:t>
      </w:r>
    </w:p>
    <w:p w14:paraId="6190E020" w14:textId="77777777" w:rsidR="00927D68" w:rsidRPr="008C1BE3" w:rsidRDefault="00927D68" w:rsidP="00927D68">
      <w:pPr>
        <w:numPr>
          <w:ilvl w:val="0"/>
          <w:numId w:val="5"/>
        </w:numPr>
        <w:pBdr>
          <w:bottom w:val="single" w:sz="6" w:space="1" w:color="auto"/>
        </w:pBdr>
      </w:pPr>
      <w:r w:rsidRPr="008C1BE3">
        <w:t xml:space="preserve">Very inappropriate </w:t>
      </w:r>
      <w:r w:rsidRPr="008C1BE3">
        <w:rPr>
          <w:i/>
        </w:rPr>
        <w:t>(1)</w:t>
      </w:r>
    </w:p>
    <w:p w14:paraId="0DF31A73" w14:textId="77777777" w:rsidR="00927D68" w:rsidRPr="008C1BE3" w:rsidRDefault="00927D68" w:rsidP="00927D68">
      <w:pPr>
        <w:numPr>
          <w:ilvl w:val="0"/>
          <w:numId w:val="5"/>
        </w:numPr>
        <w:pBdr>
          <w:bottom w:val="single" w:sz="6" w:space="1" w:color="auto"/>
        </w:pBdr>
      </w:pPr>
      <w:r w:rsidRPr="008C1BE3">
        <w:t xml:space="preserve">Somewhat inappropriate </w:t>
      </w:r>
      <w:r w:rsidRPr="008C1BE3">
        <w:rPr>
          <w:i/>
        </w:rPr>
        <w:t>(2)</w:t>
      </w:r>
    </w:p>
    <w:p w14:paraId="424A53B1" w14:textId="77777777" w:rsidR="00927D68" w:rsidRPr="008C1BE3" w:rsidRDefault="00927D68" w:rsidP="00927D68">
      <w:pPr>
        <w:numPr>
          <w:ilvl w:val="0"/>
          <w:numId w:val="5"/>
        </w:numPr>
        <w:pBdr>
          <w:bottom w:val="single" w:sz="6" w:space="1" w:color="auto"/>
        </w:pBdr>
      </w:pPr>
      <w:r w:rsidRPr="008C1BE3">
        <w:t xml:space="preserve">Somewhat appropriate </w:t>
      </w:r>
      <w:r w:rsidRPr="008C1BE3">
        <w:rPr>
          <w:i/>
        </w:rPr>
        <w:t>(3)</w:t>
      </w:r>
    </w:p>
    <w:p w14:paraId="387983B2" w14:textId="77777777" w:rsidR="00927D68" w:rsidRPr="008C1BE3" w:rsidRDefault="00927D68" w:rsidP="00927D68">
      <w:pPr>
        <w:numPr>
          <w:ilvl w:val="0"/>
          <w:numId w:val="5"/>
        </w:numPr>
        <w:pBdr>
          <w:bottom w:val="single" w:sz="6" w:space="1" w:color="auto"/>
        </w:pBdr>
      </w:pPr>
      <w:r w:rsidRPr="008C1BE3">
        <w:t xml:space="preserve">Very appropriate </w:t>
      </w:r>
      <w:r w:rsidRPr="008C1BE3">
        <w:rPr>
          <w:i/>
        </w:rPr>
        <w:t>(4)</w:t>
      </w:r>
    </w:p>
    <w:p w14:paraId="28BE07B3" w14:textId="77777777" w:rsidR="00927D68" w:rsidRPr="003625C8" w:rsidRDefault="00927D68" w:rsidP="00927D68">
      <w:pPr>
        <w:numPr>
          <w:ilvl w:val="0"/>
          <w:numId w:val="5"/>
        </w:numPr>
        <w:pBdr>
          <w:bottom w:val="single" w:sz="6" w:space="1" w:color="auto"/>
        </w:pBdr>
      </w:pPr>
      <w:r w:rsidRPr="008C1BE3">
        <w:t xml:space="preserve">Extremely appropriate </w:t>
      </w:r>
      <w:r w:rsidRPr="008C1BE3">
        <w:rPr>
          <w:i/>
        </w:rPr>
        <w:t>(5)</w:t>
      </w:r>
    </w:p>
    <w:p w14:paraId="1D3A352C" w14:textId="77777777" w:rsidR="00927D68" w:rsidRPr="00D65837" w:rsidRDefault="00927D68" w:rsidP="00927D68">
      <w:pPr>
        <w:pBdr>
          <w:bottom w:val="single" w:sz="6" w:space="1" w:color="auto"/>
        </w:pBdr>
      </w:pPr>
    </w:p>
    <w:p w14:paraId="5D1695F9" w14:textId="77777777" w:rsidR="00927D68" w:rsidRDefault="00927D68" w:rsidP="00927D68"/>
    <w:p w14:paraId="46846C1D" w14:textId="289BB7E1" w:rsidR="00927D68" w:rsidRPr="00C43858" w:rsidRDefault="00927D68" w:rsidP="00927D68">
      <w:pPr>
        <w:rPr>
          <w:lang w:val="en-US"/>
        </w:rPr>
      </w:pPr>
      <w:r w:rsidRPr="00C43858">
        <w:rPr>
          <w:i/>
          <w:lang w:val="en-US"/>
        </w:rPr>
        <w:t>Sce</w:t>
      </w:r>
      <w:r>
        <w:rPr>
          <w:i/>
          <w:lang w:val="en-US"/>
        </w:rPr>
        <w:t>5</w:t>
      </w:r>
      <w:r w:rsidRPr="00C43858">
        <w:rPr>
          <w:i/>
          <w:lang w:val="en-US"/>
        </w:rPr>
        <w:t xml:space="preserve">DInfo </w:t>
      </w:r>
      <w:r>
        <w:rPr>
          <w:i/>
          <w:lang w:val="en-US"/>
        </w:rPr>
        <w:t>–</w:t>
      </w:r>
      <w:r w:rsidRPr="00C43858">
        <w:rPr>
          <w:lang w:val="en-US"/>
        </w:rPr>
        <w:t xml:space="preserve"> </w:t>
      </w:r>
      <w:ins w:id="140" w:author="Aron" w:date="2024-01-15T12:00:00Z">
        <w:r w:rsidR="007D59A0">
          <w:rPr>
            <w:b/>
            <w:bCs/>
            <w:lang w:val="en-US"/>
          </w:rPr>
          <w:t>Friend</w:t>
        </w:r>
        <w:r w:rsidR="007D59A0">
          <w:rPr>
            <w:b/>
            <w:bCs/>
            <w:lang w:val="en-US"/>
          </w:rPr>
          <w:t xml:space="preserve"> </w:t>
        </w:r>
      </w:ins>
      <w:r w:rsidRPr="00C43858">
        <w:rPr>
          <w:b/>
          <w:bCs/>
          <w:lang w:val="en-US"/>
        </w:rPr>
        <w:t xml:space="preserve">D talks to someone else about </w:t>
      </w:r>
      <w:ins w:id="141" w:author="Aron" w:date="2024-01-15T12:00:00Z">
        <w:r w:rsidR="007D59A0" w:rsidRPr="00C401C0">
          <w:rPr>
            <w:b/>
            <w:highlight w:val="cyan"/>
            <w:lang w:val="en-US"/>
          </w:rPr>
          <w:t>Friend</w:t>
        </w:r>
        <w:r w:rsidR="007D59A0" w:rsidRPr="00C401C0">
          <w:rPr>
            <w:b/>
            <w:lang w:val="en-US"/>
          </w:rPr>
          <w:t>/</w:t>
        </w:r>
        <w:r w:rsidR="007D59A0" w:rsidRPr="00C401C0">
          <w:rPr>
            <w:b/>
            <w:highlight w:val="yellow"/>
            <w:lang w:val="en-US"/>
          </w:rPr>
          <w:t>Student</w:t>
        </w:r>
      </w:ins>
      <w:r w:rsidRPr="00C43858">
        <w:rPr>
          <w:b/>
          <w:bCs/>
          <w:lang w:val="en-US"/>
        </w:rPr>
        <w:t xml:space="preserve"> A </w:t>
      </w:r>
      <w:r>
        <w:rPr>
          <w:b/>
          <w:bCs/>
          <w:lang w:val="en-US"/>
        </w:rPr>
        <w:t xml:space="preserve">excluding </w:t>
      </w:r>
      <w:r w:rsidRPr="00C401C0">
        <w:rPr>
          <w:b/>
          <w:bCs/>
          <w:highlight w:val="cyan"/>
          <w:lang w:val="en-US"/>
        </w:rPr>
        <w:t>another</w:t>
      </w:r>
      <w:ins w:id="142" w:author="Aron" w:date="2024-01-15T12:00:00Z">
        <w:r w:rsidR="007D59A0">
          <w:rPr>
            <w:b/>
            <w:bCs/>
            <w:lang w:val="en-US"/>
          </w:rPr>
          <w:t>/</w:t>
        </w:r>
        <w:r w:rsidR="007D59A0" w:rsidRPr="00C401C0">
          <w:rPr>
            <w:b/>
            <w:bCs/>
            <w:highlight w:val="yellow"/>
            <w:lang w:val="en-US"/>
          </w:rPr>
          <w:t>a</w:t>
        </w:r>
      </w:ins>
      <w:r>
        <w:rPr>
          <w:b/>
          <w:bCs/>
          <w:lang w:val="en-US"/>
        </w:rPr>
        <w:t xml:space="preserve"> friend from the group chat.</w:t>
      </w:r>
    </w:p>
    <w:p w14:paraId="61347BA3" w14:textId="77777777" w:rsidR="00927D68" w:rsidRDefault="00927D68" w:rsidP="00927D68"/>
    <w:p w14:paraId="3577F3A8" w14:textId="4E7A23BA" w:rsidR="00927D68" w:rsidRPr="00271B5F" w:rsidRDefault="00927D68" w:rsidP="00927D68">
      <w:pPr>
        <w:rPr>
          <w:lang w:val="en-US"/>
        </w:rPr>
      </w:pPr>
      <w:r w:rsidRPr="00271B5F">
        <w:rPr>
          <w:i/>
          <w:lang w:val="en-US"/>
        </w:rPr>
        <w:t>Sce</w:t>
      </w:r>
      <w:r>
        <w:rPr>
          <w:i/>
          <w:lang w:val="en-US"/>
        </w:rPr>
        <w:t>5D</w:t>
      </w:r>
      <w:r w:rsidRPr="00271B5F">
        <w:rPr>
          <w:i/>
          <w:lang w:val="en-US"/>
        </w:rPr>
        <w:t>App -</w:t>
      </w:r>
      <w:r w:rsidRPr="00271B5F">
        <w:rPr>
          <w:lang w:val="en-US"/>
        </w:rPr>
        <w:t xml:space="preserve"> How appropriate would it be for </w:t>
      </w:r>
      <w:ins w:id="143" w:author="Aron" w:date="2024-01-15T12:00:00Z">
        <w:r w:rsidR="00273125">
          <w:rPr>
            <w:lang w:val="en-US"/>
          </w:rPr>
          <w:t>Friend</w:t>
        </w:r>
        <w:r w:rsidR="00273125" w:rsidRPr="00271B5F">
          <w:rPr>
            <w:lang w:val="en-US"/>
          </w:rPr>
          <w:t xml:space="preserve"> </w:t>
        </w:r>
      </w:ins>
      <w:r>
        <w:rPr>
          <w:lang w:val="en-US"/>
        </w:rPr>
        <w:t>D</w:t>
      </w:r>
      <w:r w:rsidRPr="00271B5F">
        <w:rPr>
          <w:lang w:val="en-US"/>
        </w:rPr>
        <w:t xml:space="preserve"> to react in this way? </w:t>
      </w:r>
    </w:p>
    <w:p w14:paraId="55CB4CE5" w14:textId="77777777" w:rsidR="00927D68" w:rsidRPr="00271B5F" w:rsidRDefault="00927D68" w:rsidP="00927D68">
      <w:pPr>
        <w:numPr>
          <w:ilvl w:val="0"/>
          <w:numId w:val="5"/>
        </w:numPr>
      </w:pPr>
      <w:r w:rsidRPr="00271B5F">
        <w:t xml:space="preserve">Extremely inappropriate </w:t>
      </w:r>
      <w:r w:rsidRPr="00271B5F">
        <w:rPr>
          <w:i/>
        </w:rPr>
        <w:t>(0)</w:t>
      </w:r>
    </w:p>
    <w:p w14:paraId="7351D75D" w14:textId="77777777" w:rsidR="00927D68" w:rsidRPr="00271B5F" w:rsidRDefault="00927D68" w:rsidP="00927D68">
      <w:pPr>
        <w:numPr>
          <w:ilvl w:val="0"/>
          <w:numId w:val="5"/>
        </w:numPr>
      </w:pPr>
      <w:r w:rsidRPr="00271B5F">
        <w:t xml:space="preserve">Very inappropriate </w:t>
      </w:r>
      <w:r w:rsidRPr="00271B5F">
        <w:rPr>
          <w:i/>
        </w:rPr>
        <w:t>(1)</w:t>
      </w:r>
    </w:p>
    <w:p w14:paraId="25BFF363" w14:textId="77777777" w:rsidR="00927D68" w:rsidRPr="00271B5F" w:rsidRDefault="00927D68" w:rsidP="00927D68">
      <w:pPr>
        <w:numPr>
          <w:ilvl w:val="0"/>
          <w:numId w:val="5"/>
        </w:numPr>
      </w:pPr>
      <w:r w:rsidRPr="00271B5F">
        <w:t xml:space="preserve">Somewhat inappropriate </w:t>
      </w:r>
      <w:r w:rsidRPr="00271B5F">
        <w:rPr>
          <w:i/>
        </w:rPr>
        <w:t>(2)</w:t>
      </w:r>
    </w:p>
    <w:p w14:paraId="4FE8E652" w14:textId="77777777" w:rsidR="00927D68" w:rsidRPr="00271B5F" w:rsidRDefault="00927D68" w:rsidP="00927D68">
      <w:pPr>
        <w:numPr>
          <w:ilvl w:val="0"/>
          <w:numId w:val="5"/>
        </w:numPr>
      </w:pPr>
      <w:r w:rsidRPr="00271B5F">
        <w:t xml:space="preserve">Somewhat appropriate </w:t>
      </w:r>
      <w:r w:rsidRPr="00271B5F">
        <w:rPr>
          <w:i/>
        </w:rPr>
        <w:t>(3)</w:t>
      </w:r>
    </w:p>
    <w:p w14:paraId="34D8AAF6" w14:textId="77777777" w:rsidR="00927D68" w:rsidRPr="00271B5F" w:rsidRDefault="00927D68" w:rsidP="00927D68">
      <w:pPr>
        <w:numPr>
          <w:ilvl w:val="0"/>
          <w:numId w:val="5"/>
        </w:numPr>
      </w:pPr>
      <w:r w:rsidRPr="00271B5F">
        <w:t xml:space="preserve">Very appropriate </w:t>
      </w:r>
      <w:r w:rsidRPr="00271B5F">
        <w:rPr>
          <w:i/>
        </w:rPr>
        <w:t>(4)</w:t>
      </w:r>
    </w:p>
    <w:p w14:paraId="77236AAB" w14:textId="77777777" w:rsidR="00927D68" w:rsidRPr="00271B5F" w:rsidRDefault="00927D68" w:rsidP="00927D68">
      <w:pPr>
        <w:numPr>
          <w:ilvl w:val="0"/>
          <w:numId w:val="5"/>
        </w:numPr>
      </w:pPr>
      <w:r w:rsidRPr="00271B5F">
        <w:t xml:space="preserve">Extremely appropriate </w:t>
      </w:r>
      <w:r w:rsidRPr="00271B5F">
        <w:rPr>
          <w:i/>
        </w:rPr>
        <w:t>(5)</w:t>
      </w:r>
    </w:p>
    <w:p w14:paraId="24C01104" w14:textId="77777777" w:rsidR="00927D68" w:rsidRDefault="00927D68" w:rsidP="00927D68">
      <w:pPr>
        <w:pBdr>
          <w:bottom w:val="single" w:sz="6" w:space="1" w:color="auto"/>
        </w:pBdr>
      </w:pPr>
    </w:p>
    <w:p w14:paraId="775999B2" w14:textId="77777777" w:rsidR="00927D68" w:rsidRDefault="00927D68" w:rsidP="00927D68">
      <w:pPr>
        <w:rPr>
          <w:lang w:val="en-US"/>
        </w:rPr>
      </w:pPr>
    </w:p>
    <w:p w14:paraId="436A3A4C" w14:textId="2ABDB2C0" w:rsidR="00927D68" w:rsidRPr="00675E5A" w:rsidRDefault="00927D68" w:rsidP="00927D68">
      <w:pPr>
        <w:rPr>
          <w:lang w:val="en-US"/>
        </w:rPr>
      </w:pPr>
      <w:r w:rsidRPr="00675E5A">
        <w:rPr>
          <w:i/>
          <w:lang w:val="en-US"/>
        </w:rPr>
        <w:t>Sce</w:t>
      </w:r>
      <w:r>
        <w:rPr>
          <w:i/>
          <w:lang w:val="en-US"/>
        </w:rPr>
        <w:t>5</w:t>
      </w:r>
      <w:r w:rsidRPr="00675E5A">
        <w:rPr>
          <w:i/>
          <w:lang w:val="en-US"/>
        </w:rPr>
        <w:t>BInfo -</w:t>
      </w:r>
      <w:r>
        <w:rPr>
          <w:lang w:val="en-US"/>
        </w:rPr>
        <w:t xml:space="preserve"> </w:t>
      </w:r>
      <w:ins w:id="144" w:author="Aron" w:date="2024-01-15T12:00:00Z">
        <w:r w:rsidR="00273125">
          <w:rPr>
            <w:b/>
            <w:bCs/>
            <w:lang w:val="en-US"/>
          </w:rPr>
          <w:t>Friend</w:t>
        </w:r>
        <w:r w:rsidR="00273125" w:rsidRPr="00675E5A">
          <w:rPr>
            <w:b/>
            <w:bCs/>
            <w:lang w:val="en-US"/>
          </w:rPr>
          <w:t xml:space="preserve"> </w:t>
        </w:r>
      </w:ins>
      <w:r w:rsidRPr="00675E5A">
        <w:rPr>
          <w:b/>
          <w:bCs/>
          <w:lang w:val="en-US"/>
        </w:rPr>
        <w:t xml:space="preserve">B does nothing about </w:t>
      </w:r>
      <w:ins w:id="145" w:author="Aron" w:date="2024-01-15T12:00:00Z">
        <w:r w:rsidR="00273125" w:rsidRPr="00C401C0">
          <w:rPr>
            <w:b/>
            <w:highlight w:val="cyan"/>
            <w:lang w:val="en-US"/>
          </w:rPr>
          <w:t>Friend</w:t>
        </w:r>
        <w:r w:rsidR="00273125" w:rsidRPr="00C401C0">
          <w:rPr>
            <w:b/>
            <w:lang w:val="en-US"/>
          </w:rPr>
          <w:t>/</w:t>
        </w:r>
        <w:r w:rsidR="00273125" w:rsidRPr="00C401C0">
          <w:rPr>
            <w:b/>
            <w:highlight w:val="yellow"/>
            <w:lang w:val="en-US"/>
          </w:rPr>
          <w:t>Student</w:t>
        </w:r>
      </w:ins>
      <w:r w:rsidRPr="00675E5A">
        <w:rPr>
          <w:b/>
          <w:bCs/>
          <w:lang w:val="en-US"/>
        </w:rPr>
        <w:t xml:space="preserve"> A. </w:t>
      </w:r>
    </w:p>
    <w:p w14:paraId="5D4B6088" w14:textId="77777777" w:rsidR="00927D68" w:rsidRDefault="00927D68" w:rsidP="00927D68"/>
    <w:p w14:paraId="2FC322F7" w14:textId="067D8B97" w:rsidR="00927D68" w:rsidRPr="00271B5F" w:rsidRDefault="00927D68" w:rsidP="00927D68">
      <w:pPr>
        <w:rPr>
          <w:lang w:val="en-US"/>
        </w:rPr>
      </w:pPr>
      <w:r w:rsidRPr="00271B5F">
        <w:rPr>
          <w:i/>
          <w:lang w:val="en-US"/>
        </w:rPr>
        <w:t>Sce</w:t>
      </w:r>
      <w:r>
        <w:rPr>
          <w:i/>
          <w:lang w:val="en-US"/>
        </w:rPr>
        <w:t>5B</w:t>
      </w:r>
      <w:r w:rsidRPr="00271B5F">
        <w:rPr>
          <w:i/>
          <w:lang w:val="en-US"/>
        </w:rPr>
        <w:t>App -</w:t>
      </w:r>
      <w:r w:rsidRPr="00271B5F">
        <w:rPr>
          <w:lang w:val="en-US"/>
        </w:rPr>
        <w:t xml:space="preserve"> How appropriate would it be for </w:t>
      </w:r>
      <w:ins w:id="146" w:author="Aron" w:date="2024-01-15T12:00:00Z">
        <w:r w:rsidR="00AE1975">
          <w:rPr>
            <w:lang w:val="en-US"/>
          </w:rPr>
          <w:t>Friend</w:t>
        </w:r>
        <w:r w:rsidR="00AE1975" w:rsidRPr="00271B5F">
          <w:rPr>
            <w:lang w:val="en-US"/>
          </w:rPr>
          <w:t xml:space="preserve"> </w:t>
        </w:r>
      </w:ins>
      <w:r>
        <w:rPr>
          <w:lang w:val="en-US"/>
        </w:rPr>
        <w:t>B</w:t>
      </w:r>
      <w:r w:rsidRPr="00271B5F">
        <w:rPr>
          <w:lang w:val="en-US"/>
        </w:rPr>
        <w:t xml:space="preserve"> to react in this way? </w:t>
      </w:r>
    </w:p>
    <w:p w14:paraId="6C21243C" w14:textId="77777777" w:rsidR="00927D68" w:rsidRPr="00271B5F" w:rsidRDefault="00927D68" w:rsidP="00927D68">
      <w:pPr>
        <w:numPr>
          <w:ilvl w:val="0"/>
          <w:numId w:val="5"/>
        </w:numPr>
      </w:pPr>
      <w:r w:rsidRPr="00271B5F">
        <w:t xml:space="preserve">Extremely inappropriate </w:t>
      </w:r>
      <w:r w:rsidRPr="00271B5F">
        <w:rPr>
          <w:i/>
        </w:rPr>
        <w:t>(0)</w:t>
      </w:r>
    </w:p>
    <w:p w14:paraId="4E780F14" w14:textId="77777777" w:rsidR="00927D68" w:rsidRPr="00271B5F" w:rsidRDefault="00927D68" w:rsidP="00927D68">
      <w:pPr>
        <w:numPr>
          <w:ilvl w:val="0"/>
          <w:numId w:val="5"/>
        </w:numPr>
      </w:pPr>
      <w:r w:rsidRPr="00271B5F">
        <w:t xml:space="preserve">Very inappropriate </w:t>
      </w:r>
      <w:r w:rsidRPr="00271B5F">
        <w:rPr>
          <w:i/>
        </w:rPr>
        <w:t>(1)</w:t>
      </w:r>
    </w:p>
    <w:p w14:paraId="6EE740B7" w14:textId="77777777" w:rsidR="00927D68" w:rsidRPr="00271B5F" w:rsidRDefault="00927D68" w:rsidP="00927D68">
      <w:pPr>
        <w:numPr>
          <w:ilvl w:val="0"/>
          <w:numId w:val="5"/>
        </w:numPr>
      </w:pPr>
      <w:r w:rsidRPr="00271B5F">
        <w:t xml:space="preserve">Somewhat inappropriate </w:t>
      </w:r>
      <w:r w:rsidRPr="00271B5F">
        <w:rPr>
          <w:i/>
        </w:rPr>
        <w:t>(2)</w:t>
      </w:r>
    </w:p>
    <w:p w14:paraId="38AA8D24" w14:textId="77777777" w:rsidR="00927D68" w:rsidRPr="00271B5F" w:rsidRDefault="00927D68" w:rsidP="00927D68">
      <w:pPr>
        <w:numPr>
          <w:ilvl w:val="0"/>
          <w:numId w:val="5"/>
        </w:numPr>
      </w:pPr>
      <w:r w:rsidRPr="00271B5F">
        <w:t xml:space="preserve">Somewhat appropriate </w:t>
      </w:r>
      <w:r w:rsidRPr="00271B5F">
        <w:rPr>
          <w:i/>
        </w:rPr>
        <w:t>(3)</w:t>
      </w:r>
    </w:p>
    <w:p w14:paraId="01F55DD9" w14:textId="77777777" w:rsidR="00927D68" w:rsidRPr="00271B5F" w:rsidRDefault="00927D68" w:rsidP="00927D68">
      <w:pPr>
        <w:numPr>
          <w:ilvl w:val="0"/>
          <w:numId w:val="5"/>
        </w:numPr>
      </w:pPr>
      <w:r w:rsidRPr="00271B5F">
        <w:t xml:space="preserve">Very appropriate </w:t>
      </w:r>
      <w:r w:rsidRPr="00271B5F">
        <w:rPr>
          <w:i/>
        </w:rPr>
        <w:t>(4)</w:t>
      </w:r>
    </w:p>
    <w:p w14:paraId="3D1DF10D" w14:textId="77777777" w:rsidR="00927D68" w:rsidRPr="00271B5F" w:rsidRDefault="00927D68" w:rsidP="00927D68">
      <w:pPr>
        <w:numPr>
          <w:ilvl w:val="0"/>
          <w:numId w:val="5"/>
        </w:numPr>
      </w:pPr>
      <w:r w:rsidRPr="00271B5F">
        <w:t xml:space="preserve">Extremely appropriate </w:t>
      </w:r>
      <w:r w:rsidRPr="00271B5F">
        <w:rPr>
          <w:i/>
        </w:rPr>
        <w:t>(5)</w:t>
      </w:r>
    </w:p>
    <w:p w14:paraId="40B54170" w14:textId="77777777" w:rsidR="00927D68" w:rsidRDefault="00927D68" w:rsidP="00927D68">
      <w:pPr>
        <w:pBdr>
          <w:bottom w:val="single" w:sz="6" w:space="1" w:color="auto"/>
        </w:pBdr>
      </w:pPr>
    </w:p>
    <w:p w14:paraId="049C3BA2" w14:textId="6A135791" w:rsidR="00927D68" w:rsidRDefault="00927D68" w:rsidP="00927D68">
      <w:pPr>
        <w:rPr>
          <w:b/>
          <w:bCs/>
          <w:lang w:val="en-US"/>
        </w:rPr>
      </w:pPr>
      <w:r w:rsidRPr="000F0FAC">
        <w:rPr>
          <w:i/>
          <w:lang w:val="en-US"/>
        </w:rPr>
        <w:t>Sce</w:t>
      </w:r>
      <w:r w:rsidR="00BA7623">
        <w:rPr>
          <w:i/>
          <w:lang w:val="en-US"/>
        </w:rPr>
        <w:t>5</w:t>
      </w:r>
      <w:r w:rsidRPr="000F0FAC">
        <w:rPr>
          <w:i/>
          <w:lang w:val="en-US"/>
        </w:rPr>
        <w:t>CInfo -</w:t>
      </w:r>
      <w:r>
        <w:rPr>
          <w:lang w:val="en-US"/>
        </w:rPr>
        <w:t xml:space="preserve"> </w:t>
      </w:r>
      <w:ins w:id="147" w:author="Aron" w:date="2024-01-15T12:00:00Z">
        <w:r w:rsidR="00AE1975">
          <w:rPr>
            <w:b/>
            <w:bCs/>
            <w:lang w:val="en-US"/>
          </w:rPr>
          <w:t>Friend</w:t>
        </w:r>
        <w:r w:rsidR="00AE1975" w:rsidRPr="000F0FAC">
          <w:rPr>
            <w:b/>
            <w:bCs/>
            <w:lang w:val="en-US"/>
          </w:rPr>
          <w:t xml:space="preserve"> </w:t>
        </w:r>
      </w:ins>
      <w:r w:rsidRPr="000F0FAC">
        <w:rPr>
          <w:b/>
          <w:bCs/>
          <w:lang w:val="en-US"/>
        </w:rPr>
        <w:t xml:space="preserve">C makes an angry remark to </w:t>
      </w:r>
      <w:ins w:id="148" w:author="Aron" w:date="2024-01-15T12:00:00Z">
        <w:r w:rsidR="00AE1975" w:rsidRPr="00C401C0">
          <w:rPr>
            <w:b/>
            <w:highlight w:val="cyan"/>
            <w:lang w:val="en-US"/>
          </w:rPr>
          <w:t>Friend</w:t>
        </w:r>
        <w:r w:rsidR="00AE1975" w:rsidRPr="00C401C0">
          <w:rPr>
            <w:b/>
            <w:lang w:val="en-US"/>
          </w:rPr>
          <w:t>/</w:t>
        </w:r>
        <w:r w:rsidR="00AE1975" w:rsidRPr="00C401C0">
          <w:rPr>
            <w:b/>
            <w:highlight w:val="yellow"/>
            <w:lang w:val="en-US"/>
          </w:rPr>
          <w:t>Student</w:t>
        </w:r>
      </w:ins>
      <w:r>
        <w:rPr>
          <w:b/>
          <w:bCs/>
          <w:lang w:val="en-US"/>
        </w:rPr>
        <w:t xml:space="preserve"> </w:t>
      </w:r>
      <w:r w:rsidRPr="000F0FAC">
        <w:rPr>
          <w:b/>
          <w:bCs/>
          <w:lang w:val="en-US"/>
        </w:rPr>
        <w:t xml:space="preserve">A about </w:t>
      </w:r>
      <w:r w:rsidR="00BA7623">
        <w:rPr>
          <w:b/>
          <w:bCs/>
          <w:lang w:val="en-US"/>
        </w:rPr>
        <w:t>excluding</w:t>
      </w:r>
      <w:r>
        <w:rPr>
          <w:b/>
          <w:bCs/>
          <w:lang w:val="en-US"/>
        </w:rPr>
        <w:t xml:space="preserve"> </w:t>
      </w:r>
      <w:r w:rsidRPr="00C401C0">
        <w:rPr>
          <w:b/>
          <w:bCs/>
          <w:highlight w:val="cyan"/>
          <w:lang w:val="en-US"/>
        </w:rPr>
        <w:t>another</w:t>
      </w:r>
      <w:ins w:id="149" w:author="Aron" w:date="2024-01-15T12:00:00Z">
        <w:r w:rsidR="00DE17B2">
          <w:rPr>
            <w:b/>
            <w:bCs/>
            <w:lang w:val="en-US"/>
          </w:rPr>
          <w:t>/</w:t>
        </w:r>
        <w:r w:rsidR="00DE17B2" w:rsidRPr="00C401C0">
          <w:rPr>
            <w:b/>
            <w:bCs/>
            <w:highlight w:val="yellow"/>
            <w:lang w:val="en-US"/>
          </w:rPr>
          <w:t>a</w:t>
        </w:r>
      </w:ins>
      <w:r>
        <w:rPr>
          <w:b/>
          <w:bCs/>
          <w:lang w:val="en-US"/>
        </w:rPr>
        <w:t xml:space="preserve"> friend</w:t>
      </w:r>
      <w:r w:rsidR="00BA7623">
        <w:rPr>
          <w:b/>
          <w:bCs/>
          <w:lang w:val="en-US"/>
        </w:rPr>
        <w:t xml:space="preserve"> from the group chat</w:t>
      </w:r>
      <w:r>
        <w:rPr>
          <w:b/>
          <w:bCs/>
          <w:lang w:val="en-US"/>
        </w:rPr>
        <w:t>.</w:t>
      </w:r>
    </w:p>
    <w:p w14:paraId="78A87670" w14:textId="77777777" w:rsidR="00927D68" w:rsidRDefault="00927D68" w:rsidP="00927D68">
      <w:pPr>
        <w:rPr>
          <w:lang w:val="en-US"/>
        </w:rPr>
      </w:pPr>
    </w:p>
    <w:p w14:paraId="71D4968D" w14:textId="58E892BE" w:rsidR="00927D68" w:rsidRPr="000F0FAC" w:rsidRDefault="00927D68" w:rsidP="00927D68">
      <w:pPr>
        <w:rPr>
          <w:lang w:val="en-US"/>
        </w:rPr>
      </w:pPr>
      <w:r w:rsidRPr="00446F12">
        <w:rPr>
          <w:i/>
          <w:lang w:val="en-US"/>
        </w:rPr>
        <w:t>Sce</w:t>
      </w:r>
      <w:r w:rsidR="00BA7623">
        <w:rPr>
          <w:i/>
          <w:lang w:val="en-US"/>
        </w:rPr>
        <w:t>5</w:t>
      </w:r>
      <w:r w:rsidRPr="00446F12">
        <w:rPr>
          <w:i/>
          <w:lang w:val="en-US"/>
        </w:rPr>
        <w:t>CApp -</w:t>
      </w:r>
      <w:r>
        <w:rPr>
          <w:lang w:val="en-US"/>
        </w:rPr>
        <w:t xml:space="preserve"> </w:t>
      </w:r>
      <w:r w:rsidRPr="00446F12">
        <w:rPr>
          <w:lang w:val="en-US"/>
        </w:rPr>
        <w:t xml:space="preserve">How appropriate would it be for </w:t>
      </w:r>
      <w:ins w:id="150" w:author="Aron" w:date="2024-01-15T12:01:00Z">
        <w:r w:rsidR="004F1666">
          <w:rPr>
            <w:lang w:val="en-US"/>
          </w:rPr>
          <w:t>Friend</w:t>
        </w:r>
        <w:r w:rsidR="004F1666" w:rsidRPr="00446F12">
          <w:rPr>
            <w:lang w:val="en-US"/>
          </w:rPr>
          <w:t xml:space="preserve"> </w:t>
        </w:r>
      </w:ins>
      <w:r w:rsidRPr="00446F12">
        <w:rPr>
          <w:lang w:val="en-US"/>
        </w:rPr>
        <w:t xml:space="preserve">C to react in this way? </w:t>
      </w:r>
    </w:p>
    <w:p w14:paraId="03A0A6C6" w14:textId="77777777" w:rsidR="00927D68" w:rsidRPr="008C1BE3" w:rsidRDefault="00927D68" w:rsidP="00927D68">
      <w:pPr>
        <w:numPr>
          <w:ilvl w:val="0"/>
          <w:numId w:val="5"/>
        </w:numPr>
        <w:pBdr>
          <w:bottom w:val="single" w:sz="6" w:space="1" w:color="auto"/>
        </w:pBdr>
      </w:pPr>
      <w:r w:rsidRPr="008C1BE3">
        <w:t xml:space="preserve">Extremely inappropriate </w:t>
      </w:r>
      <w:r w:rsidRPr="008C1BE3">
        <w:rPr>
          <w:i/>
        </w:rPr>
        <w:t>(0)</w:t>
      </w:r>
    </w:p>
    <w:p w14:paraId="452A9DAC" w14:textId="77777777" w:rsidR="00927D68" w:rsidRPr="008C1BE3" w:rsidRDefault="00927D68" w:rsidP="00927D68">
      <w:pPr>
        <w:numPr>
          <w:ilvl w:val="0"/>
          <w:numId w:val="5"/>
        </w:numPr>
        <w:pBdr>
          <w:bottom w:val="single" w:sz="6" w:space="1" w:color="auto"/>
        </w:pBdr>
      </w:pPr>
      <w:r w:rsidRPr="008C1BE3">
        <w:t xml:space="preserve">Very inappropriate </w:t>
      </w:r>
      <w:r w:rsidRPr="008C1BE3">
        <w:rPr>
          <w:i/>
        </w:rPr>
        <w:t>(1)</w:t>
      </w:r>
    </w:p>
    <w:p w14:paraId="0EEF9B9D" w14:textId="77777777" w:rsidR="00927D68" w:rsidRPr="008C1BE3" w:rsidRDefault="00927D68" w:rsidP="00927D68">
      <w:pPr>
        <w:numPr>
          <w:ilvl w:val="0"/>
          <w:numId w:val="5"/>
        </w:numPr>
        <w:pBdr>
          <w:bottom w:val="single" w:sz="6" w:space="1" w:color="auto"/>
        </w:pBdr>
      </w:pPr>
      <w:r w:rsidRPr="008C1BE3">
        <w:t xml:space="preserve">Somewhat inappropriate </w:t>
      </w:r>
      <w:r w:rsidRPr="008C1BE3">
        <w:rPr>
          <w:i/>
        </w:rPr>
        <w:t>(2)</w:t>
      </w:r>
    </w:p>
    <w:p w14:paraId="19319E7E" w14:textId="77777777" w:rsidR="00927D68" w:rsidRPr="008C1BE3" w:rsidRDefault="00927D68" w:rsidP="00927D68">
      <w:pPr>
        <w:numPr>
          <w:ilvl w:val="0"/>
          <w:numId w:val="5"/>
        </w:numPr>
        <w:pBdr>
          <w:bottom w:val="single" w:sz="6" w:space="1" w:color="auto"/>
        </w:pBdr>
      </w:pPr>
      <w:r w:rsidRPr="008C1BE3">
        <w:t xml:space="preserve">Somewhat appropriate </w:t>
      </w:r>
      <w:r w:rsidRPr="008C1BE3">
        <w:rPr>
          <w:i/>
        </w:rPr>
        <w:t>(3)</w:t>
      </w:r>
    </w:p>
    <w:p w14:paraId="1F9A140E" w14:textId="77777777" w:rsidR="00927D68" w:rsidRPr="008C1BE3" w:rsidRDefault="00927D68" w:rsidP="00927D68">
      <w:pPr>
        <w:numPr>
          <w:ilvl w:val="0"/>
          <w:numId w:val="5"/>
        </w:numPr>
        <w:pBdr>
          <w:bottom w:val="single" w:sz="6" w:space="1" w:color="auto"/>
        </w:pBdr>
      </w:pPr>
      <w:r w:rsidRPr="008C1BE3">
        <w:t xml:space="preserve">Very appropriate </w:t>
      </w:r>
      <w:r w:rsidRPr="008C1BE3">
        <w:rPr>
          <w:i/>
        </w:rPr>
        <w:t>(4)</w:t>
      </w:r>
    </w:p>
    <w:p w14:paraId="75000D1D" w14:textId="77777777" w:rsidR="00927D68" w:rsidRPr="00B72D00" w:rsidRDefault="00927D68" w:rsidP="00927D68">
      <w:pPr>
        <w:numPr>
          <w:ilvl w:val="0"/>
          <w:numId w:val="5"/>
        </w:numPr>
        <w:pBdr>
          <w:bottom w:val="single" w:sz="6" w:space="1" w:color="auto"/>
        </w:pBdr>
      </w:pPr>
      <w:r w:rsidRPr="008C1BE3">
        <w:t xml:space="preserve">Extremely appropriate </w:t>
      </w:r>
      <w:r w:rsidRPr="008C1BE3">
        <w:rPr>
          <w:i/>
        </w:rPr>
        <w:t>(5)</w:t>
      </w:r>
    </w:p>
    <w:p w14:paraId="78067A75" w14:textId="77777777" w:rsidR="00927D68" w:rsidRDefault="00927D68"/>
    <w:sectPr w:rsidR="00927D68" w:rsidSect="00A420A9">
      <w:footerReference w:type="even" r:id="rId11"/>
      <w:footerReference w:type="default" r:id="rId12"/>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ho, C. (Catherine)" w:date="2024-01-12T16:41:00Z" w:initials="MC(">
    <w:p w14:paraId="639FC345" w14:textId="77777777" w:rsidR="00682AF0" w:rsidRDefault="00682AF0" w:rsidP="00AE337A">
      <w:pPr>
        <w:pStyle w:val="CommentText"/>
      </w:pPr>
      <w:r>
        <w:rPr>
          <w:rStyle w:val="CommentReference"/>
        </w:rPr>
        <w:annotationRef/>
      </w:r>
      <w:r>
        <w:rPr>
          <w:lang w:val="en-US"/>
        </w:rPr>
        <w:t>My impression from reading the questions in Anxo's survey is that students are also asked about other students who are not in their class. Something to check.</w:t>
      </w:r>
    </w:p>
  </w:comment>
  <w:comment w:id="1" w:author="Aron" w:date="2024-01-15T10:18:00Z" w:initials="MOU">
    <w:p w14:paraId="083B8F4A" w14:textId="7B9CD7FE" w:rsidR="00847A8F" w:rsidRDefault="00847A8F">
      <w:pPr>
        <w:pStyle w:val="CommentText"/>
      </w:pPr>
      <w:r>
        <w:rPr>
          <w:rStyle w:val="CommentReference"/>
        </w:rPr>
        <w:annotationRef/>
      </w:r>
      <w:r>
        <w:t>Agreed.</w:t>
      </w:r>
    </w:p>
  </w:comment>
  <w:comment w:id="6" w:author="Molho, C. (Catherine)" w:date="2024-01-12T16:47:00Z" w:initials="MC(">
    <w:p w14:paraId="6DAF6739" w14:textId="77777777" w:rsidR="0016001B" w:rsidRDefault="0016001B" w:rsidP="008C4139">
      <w:pPr>
        <w:pStyle w:val="CommentText"/>
        <w:rPr>
          <w:lang w:val="en-US"/>
        </w:rPr>
      </w:pPr>
      <w:r>
        <w:rPr>
          <w:rStyle w:val="CommentReference"/>
        </w:rPr>
        <w:annotationRef/>
      </w:r>
      <w:r>
        <w:rPr>
          <w:lang w:val="en-US"/>
        </w:rPr>
        <w:t xml:space="preserve">Should we also mention here that these students belong to your </w:t>
      </w:r>
      <w:proofErr w:type="gramStart"/>
      <w:r>
        <w:rPr>
          <w:lang w:val="en-US"/>
        </w:rPr>
        <w:t>friends</w:t>
      </w:r>
      <w:proofErr w:type="gramEnd"/>
      <w:r>
        <w:rPr>
          <w:lang w:val="en-US"/>
        </w:rPr>
        <w:t xml:space="preserve"> group to be consistent with other scenarios?</w:t>
      </w:r>
    </w:p>
    <w:p w14:paraId="780A072B" w14:textId="77777777" w:rsidR="00D14F1B" w:rsidRDefault="00D14F1B" w:rsidP="008C4139">
      <w:pPr>
        <w:pStyle w:val="CommentText"/>
        <w:rPr>
          <w:lang w:val="en-US"/>
        </w:rPr>
      </w:pPr>
    </w:p>
    <w:p w14:paraId="053B7540" w14:textId="786AE8A9" w:rsidR="00D14F1B" w:rsidRDefault="00D14F1B" w:rsidP="008C4139">
      <w:pPr>
        <w:pStyle w:val="CommentText"/>
      </w:pPr>
      <w:r>
        <w:rPr>
          <w:lang w:val="en-US"/>
        </w:rPr>
        <w:t>GA: yes</w:t>
      </w:r>
    </w:p>
  </w:comment>
  <w:comment w:id="7" w:author="Aron" w:date="2024-01-15T10:23:00Z" w:initials="MOU">
    <w:p w14:paraId="7297AF73" w14:textId="131D2C8D" w:rsidR="0078538D" w:rsidRDefault="0078538D">
      <w:pPr>
        <w:pStyle w:val="CommentText"/>
      </w:pPr>
      <w:r>
        <w:rPr>
          <w:rStyle w:val="CommentReference"/>
        </w:rPr>
        <w:annotationRef/>
      </w:r>
      <w:r>
        <w:t xml:space="preserve">Agreed. I’ve adjusted the phrasing to make it consistent with the others. Additionally, I mention again that the purple triangle is either a friend or </w:t>
      </w:r>
      <w:proofErr w:type="gramStart"/>
      <w:r>
        <w:t>non friend</w:t>
      </w:r>
      <w:proofErr w:type="gramEnd"/>
      <w:r>
        <w:t>.</w:t>
      </w:r>
    </w:p>
  </w:comment>
  <w:comment w:id="23" w:author="Aron" w:date="2024-01-15T11:10:00Z" w:initials="MOU">
    <w:p w14:paraId="288218D8" w14:textId="31B4CAA9" w:rsidR="00613D2B" w:rsidRDefault="00613D2B">
      <w:pPr>
        <w:pStyle w:val="CommentText"/>
      </w:pPr>
      <w:r>
        <w:rPr>
          <w:rStyle w:val="CommentReference"/>
        </w:rPr>
        <w:annotationRef/>
      </w:r>
      <w:r>
        <w:t xml:space="preserve">I have changed this to be “Friend X” in the </w:t>
      </w:r>
      <w:proofErr w:type="gramStart"/>
      <w:r>
        <w:t>friends</w:t>
      </w:r>
      <w:proofErr w:type="gramEnd"/>
      <w:r>
        <w:t xml:space="preserve"> treatment and “Student X” in th</w:t>
      </w:r>
      <w:bookmarkStart w:id="25" w:name="_GoBack"/>
      <w:bookmarkEnd w:id="25"/>
      <w:r>
        <w:t>e other treatment. (“Other X” does not sound natural).</w:t>
      </w:r>
    </w:p>
  </w:comment>
  <w:comment w:id="44" w:author="Aron" w:date="2024-01-11T15:35:00Z" w:initials="MOU">
    <w:p w14:paraId="15886384" w14:textId="77777777" w:rsidR="00383455" w:rsidRDefault="00F34CAF">
      <w:pPr>
        <w:pStyle w:val="CommentText"/>
      </w:pPr>
      <w:r>
        <w:rPr>
          <w:rStyle w:val="CommentReference"/>
        </w:rPr>
        <w:annotationRef/>
      </w:r>
      <w:r w:rsidR="00383455">
        <w:t xml:space="preserve">Alternatively, we could make this about interrupting friends when speaking? </w:t>
      </w:r>
      <w:proofErr w:type="gramStart"/>
      <w:r w:rsidR="00383455">
        <w:t>So</w:t>
      </w:r>
      <w:proofErr w:type="gramEnd"/>
      <w:r w:rsidR="00383455">
        <w:t xml:space="preserve"> moving outside of the class but still keeping the general externality.</w:t>
      </w:r>
    </w:p>
    <w:p w14:paraId="2C5E823E" w14:textId="77777777" w:rsidR="00383455" w:rsidRDefault="00383455">
      <w:pPr>
        <w:pStyle w:val="CommentText"/>
      </w:pPr>
    </w:p>
    <w:p w14:paraId="7BAE94CF" w14:textId="77777777" w:rsidR="00383455" w:rsidRDefault="00383455" w:rsidP="0084408E">
      <w:pPr>
        <w:pStyle w:val="CommentText"/>
      </w:pPr>
      <w:r>
        <w:t>GA: agreed</w:t>
      </w:r>
    </w:p>
  </w:comment>
  <w:comment w:id="45" w:author="Molho, C. (Catherine)" w:date="2024-01-12T16:50:00Z" w:initials="MC(">
    <w:p w14:paraId="2F7DCF80" w14:textId="77777777" w:rsidR="00383455" w:rsidRDefault="00383455" w:rsidP="00D13B2E">
      <w:pPr>
        <w:pStyle w:val="CommentText"/>
      </w:pPr>
      <w:r>
        <w:rPr>
          <w:rStyle w:val="CommentReference"/>
        </w:rPr>
        <w:annotationRef/>
      </w:r>
      <w:r>
        <w:t>Agreed. Though not sure about the comment below. We had tagged this scenario as having indiscriminate externalities, so if we want to stick to that, we can leave the victim unspecified.</w:t>
      </w:r>
    </w:p>
  </w:comment>
  <w:comment w:id="46" w:author="Aron" w:date="2024-01-15T10:28:00Z" w:initials="MOU">
    <w:p w14:paraId="740ECCE5" w14:textId="2E00EFA3" w:rsidR="00E66FEF" w:rsidRDefault="00E66FEF">
      <w:pPr>
        <w:pStyle w:val="CommentText"/>
      </w:pPr>
      <w:r>
        <w:rPr>
          <w:rStyle w:val="CommentReference"/>
        </w:rPr>
        <w:annotationRef/>
      </w:r>
      <w:r w:rsidR="00C80264">
        <w:t xml:space="preserve">I’m not sure about this. </w:t>
      </w:r>
      <w:r w:rsidR="00354E04">
        <w:t xml:space="preserve">If we leave it unspecified, we don’t know whether respondents are thinking of their friends or not when answering our question. So that introduces noise into the measure. </w:t>
      </w:r>
    </w:p>
    <w:p w14:paraId="424764F5" w14:textId="7AFE8C25" w:rsidR="00354E04" w:rsidRDefault="00354E04">
      <w:pPr>
        <w:pStyle w:val="CommentText"/>
      </w:pPr>
    </w:p>
    <w:p w14:paraId="65DB64FD" w14:textId="18720156" w:rsidR="006F2F48" w:rsidRDefault="00354E04">
      <w:pPr>
        <w:pStyle w:val="CommentText"/>
      </w:pPr>
      <w:r>
        <w:t>While if we specify friends, it’s still a partially indiscriminate externality as student A is indiscriminately interrupting people in the group</w:t>
      </w:r>
      <w:r w:rsidR="006F2F48">
        <w:t>.</w:t>
      </w:r>
    </w:p>
  </w:comment>
  <w:comment w:id="69" w:author="Aron" w:date="2024-01-15T11:04:00Z" w:initials="MOU">
    <w:p w14:paraId="24925699" w14:textId="3AD6DE9B" w:rsidR="000474DF" w:rsidRDefault="000474DF">
      <w:pPr>
        <w:pStyle w:val="CommentText"/>
      </w:pPr>
      <w:r>
        <w:rPr>
          <w:rStyle w:val="CommentReference"/>
        </w:rPr>
        <w:annotationRef/>
      </w:r>
      <w:r>
        <w:t>Using friends here sounds really strange “interrupting friends”. Whose friends? Your’s or Student A’s? So, I suggest using “people”. The alternative is “interrupting others” but this can be confused with the students in the others group which is not what we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9FC345" w15:done="0"/>
  <w15:commentEx w15:paraId="083B8F4A" w15:paraIdParent="639FC345" w15:done="0"/>
  <w15:commentEx w15:paraId="053B7540" w15:done="0"/>
  <w15:commentEx w15:paraId="7297AF73" w15:paraIdParent="053B7540" w15:done="0"/>
  <w15:commentEx w15:paraId="288218D8" w15:done="0"/>
  <w15:commentEx w15:paraId="7BAE94CF" w15:done="0"/>
  <w15:commentEx w15:paraId="2F7DCF80" w15:paraIdParent="7BAE94CF" w15:done="0"/>
  <w15:commentEx w15:paraId="65DB64FD" w15:paraIdParent="7BAE94CF" w15:done="0"/>
  <w15:commentEx w15:paraId="249256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BEA30" w16cex:dateUtc="2024-01-12T15:41:00Z"/>
  <w16cex:commentExtensible w16cex:durableId="294BEA57" w16cex:dateUtc="2024-01-12T15:41:00Z"/>
  <w16cex:commentExtensible w16cex:durableId="294BEBA7" w16cex:dateUtc="2024-01-12T15:47:00Z"/>
  <w16cex:commentExtensible w16cex:durableId="294BEAF9" w16cex:dateUtc="2024-01-12T15:44:00Z"/>
  <w16cex:commentExtensible w16cex:durableId="294BEC5E" w16cex:dateUtc="2024-01-12T15:50:00Z"/>
  <w16cex:commentExtensible w16cex:durableId="294BECF0" w16cex:dateUtc="2024-01-12T15:53:00Z"/>
  <w16cex:commentExtensible w16cex:durableId="294BEDBD" w16cex:dateUtc="2024-01-12T15:56:00Z"/>
  <w16cex:commentExtensible w16cex:durableId="294BEDAE" w16cex:dateUtc="2024-01-12T15:56:00Z"/>
  <w16cex:commentExtensible w16cex:durableId="294BEDC8" w16cex:dateUtc="2024-01-12T15:56:00Z"/>
  <w16cex:commentExtensible w16cex:durableId="294BEE1C" w16cex:dateUtc="2024-01-12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9FC345" w16cid:durableId="294BEA30"/>
  <w16cid:commentId w16cid:paraId="083B8F4A" w16cid:durableId="294F8503"/>
  <w16cid:commentId w16cid:paraId="053B7540" w16cid:durableId="294BEBA7"/>
  <w16cid:commentId w16cid:paraId="7297AF73" w16cid:durableId="294F863D"/>
  <w16cid:commentId w16cid:paraId="288218D8" w16cid:durableId="294F9134"/>
  <w16cid:commentId w16cid:paraId="7BAE94CF" w16cid:durableId="294A892F"/>
  <w16cid:commentId w16cid:paraId="2F7DCF80" w16cid:durableId="294BEC5E"/>
  <w16cid:commentId w16cid:paraId="65DB64FD" w16cid:durableId="294F8741"/>
  <w16cid:commentId w16cid:paraId="24925699" w16cid:durableId="294F8F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0868D" w14:textId="77777777" w:rsidR="00657341" w:rsidRDefault="00657341" w:rsidP="004E5999">
      <w:r>
        <w:separator/>
      </w:r>
    </w:p>
  </w:endnote>
  <w:endnote w:type="continuationSeparator" w:id="0">
    <w:p w14:paraId="27922C94" w14:textId="77777777" w:rsidR="00657341" w:rsidRDefault="00657341" w:rsidP="004E5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5870608"/>
      <w:docPartObj>
        <w:docPartGallery w:val="Page Numbers (Bottom of Page)"/>
        <w:docPartUnique/>
      </w:docPartObj>
    </w:sdtPr>
    <w:sdtEndPr>
      <w:rPr>
        <w:rStyle w:val="PageNumber"/>
      </w:rPr>
    </w:sdtEndPr>
    <w:sdtContent>
      <w:p w14:paraId="06BC3AA5" w14:textId="0F563CD4" w:rsidR="00F34CAF" w:rsidRDefault="00F34CAF" w:rsidP="00BD4C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E44F1F" w14:textId="77777777" w:rsidR="00F34CAF" w:rsidRDefault="00F34C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7755203"/>
      <w:docPartObj>
        <w:docPartGallery w:val="Page Numbers (Bottom of Page)"/>
        <w:docPartUnique/>
      </w:docPartObj>
    </w:sdtPr>
    <w:sdtEndPr>
      <w:rPr>
        <w:rStyle w:val="PageNumber"/>
      </w:rPr>
    </w:sdtEndPr>
    <w:sdtContent>
      <w:p w14:paraId="5175C35F" w14:textId="267C1D52" w:rsidR="00F34CAF" w:rsidRDefault="00F34CAF" w:rsidP="00BD4C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2B4EAC" w14:textId="77777777" w:rsidR="00F34CAF" w:rsidRDefault="00F34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76DC2" w14:textId="77777777" w:rsidR="00657341" w:rsidRDefault="00657341" w:rsidP="004E5999">
      <w:r>
        <w:separator/>
      </w:r>
    </w:p>
  </w:footnote>
  <w:footnote w:type="continuationSeparator" w:id="0">
    <w:p w14:paraId="78A82C3B" w14:textId="77777777" w:rsidR="00657341" w:rsidRDefault="00657341" w:rsidP="004E59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655"/>
    <w:multiLevelType w:val="multilevel"/>
    <w:tmpl w:val="11DC6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A0BF6"/>
    <w:multiLevelType w:val="multilevel"/>
    <w:tmpl w:val="0409001D"/>
    <w:numStyleLink w:val="Singlepunch"/>
  </w:abstractNum>
  <w:abstractNum w:abstractNumId="2" w15:restartNumberingAfterBreak="0">
    <w:nsid w:val="10F66E59"/>
    <w:multiLevelType w:val="hybridMultilevel"/>
    <w:tmpl w:val="3CB2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F32DFD"/>
    <w:multiLevelType w:val="hybridMultilevel"/>
    <w:tmpl w:val="DEAAB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D82BF9"/>
    <w:multiLevelType w:val="multilevel"/>
    <w:tmpl w:val="30885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C24C8"/>
    <w:multiLevelType w:val="multilevel"/>
    <w:tmpl w:val="6A9A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D7206"/>
    <w:multiLevelType w:val="hybridMultilevel"/>
    <w:tmpl w:val="52EC9874"/>
    <w:lvl w:ilvl="0" w:tplc="ABEE493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C2724"/>
    <w:multiLevelType w:val="multilevel"/>
    <w:tmpl w:val="833C3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FD16FA"/>
    <w:multiLevelType w:val="hybridMultilevel"/>
    <w:tmpl w:val="4E849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33095"/>
    <w:multiLevelType w:val="multilevel"/>
    <w:tmpl w:val="E97CC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8C33DE"/>
    <w:multiLevelType w:val="hybridMultilevel"/>
    <w:tmpl w:val="10EA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DA45607"/>
    <w:multiLevelType w:val="hybridMultilevel"/>
    <w:tmpl w:val="2BE0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35839"/>
    <w:multiLevelType w:val="hybridMultilevel"/>
    <w:tmpl w:val="8A64A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4A55B2"/>
    <w:multiLevelType w:val="multilevel"/>
    <w:tmpl w:val="937EF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D23F5E"/>
    <w:multiLevelType w:val="multilevel"/>
    <w:tmpl w:val="63F6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B74864"/>
    <w:multiLevelType w:val="multilevel"/>
    <w:tmpl w:val="AAA03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812407"/>
    <w:multiLevelType w:val="multilevel"/>
    <w:tmpl w:val="AA04C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8"/>
  </w:num>
  <w:num w:numId="4">
    <w:abstractNumId w:val="11"/>
  </w:num>
  <w:num w:numId="5">
    <w:abstractNumId w:val="1"/>
    <w:lvlOverride w:ilvl="0">
      <w:lvl w:ilvl="0">
        <w:start w:val="1"/>
        <w:numFmt w:val="bullet"/>
        <w:lvlText w:val=""/>
        <w:lvlJc w:val="left"/>
        <w:pPr>
          <w:ind w:left="360" w:hanging="360"/>
        </w:pPr>
        <w:rPr>
          <w:rFonts w:ascii="Wingdings" w:hAnsi="Wingdings" w:hint="default"/>
        </w:rPr>
      </w:lvl>
    </w:lvlOverride>
  </w:num>
  <w:num w:numId="6">
    <w:abstractNumId w:val="17"/>
  </w:num>
  <w:num w:numId="7">
    <w:abstractNumId w:val="15"/>
  </w:num>
  <w:num w:numId="8">
    <w:abstractNumId w:val="13"/>
  </w:num>
  <w:num w:numId="9">
    <w:abstractNumId w:val="2"/>
  </w:num>
  <w:num w:numId="10">
    <w:abstractNumId w:val="3"/>
  </w:num>
  <w:num w:numId="11">
    <w:abstractNumId w:val="6"/>
  </w:num>
  <w:num w:numId="12">
    <w:abstractNumId w:val="14"/>
  </w:num>
  <w:num w:numId="13">
    <w:abstractNumId w:val="0"/>
  </w:num>
  <w:num w:numId="14">
    <w:abstractNumId w:val="7"/>
  </w:num>
  <w:num w:numId="15">
    <w:abstractNumId w:val="5"/>
  </w:num>
  <w:num w:numId="16">
    <w:abstractNumId w:val="16"/>
  </w:num>
  <w:num w:numId="17">
    <w:abstractNumId w:val="9"/>
  </w:num>
  <w:num w:numId="1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ho, C. (Catherine)">
    <w15:presenceInfo w15:providerId="AD" w15:userId="S::c.molho@vu.nl::a7500062-eff0-4d78-846a-120aa12cce18"/>
  </w15:person>
  <w15:person w15:author="Aron">
    <w15:presenceInfo w15:providerId="None" w15:userId="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3F"/>
    <w:rsid w:val="000053D9"/>
    <w:rsid w:val="0000564C"/>
    <w:rsid w:val="00007C90"/>
    <w:rsid w:val="00013D37"/>
    <w:rsid w:val="0002513A"/>
    <w:rsid w:val="00037638"/>
    <w:rsid w:val="00042247"/>
    <w:rsid w:val="00046710"/>
    <w:rsid w:val="000474DF"/>
    <w:rsid w:val="000479FF"/>
    <w:rsid w:val="00054AB1"/>
    <w:rsid w:val="00057FFC"/>
    <w:rsid w:val="00064ABC"/>
    <w:rsid w:val="000651D4"/>
    <w:rsid w:val="0006599F"/>
    <w:rsid w:val="000721CD"/>
    <w:rsid w:val="00072237"/>
    <w:rsid w:val="0007269D"/>
    <w:rsid w:val="00080732"/>
    <w:rsid w:val="0008150B"/>
    <w:rsid w:val="00085551"/>
    <w:rsid w:val="000A0392"/>
    <w:rsid w:val="000A5B5B"/>
    <w:rsid w:val="000B04D7"/>
    <w:rsid w:val="000C0611"/>
    <w:rsid w:val="000C0BC7"/>
    <w:rsid w:val="000D1BEC"/>
    <w:rsid w:val="000D4587"/>
    <w:rsid w:val="000D623F"/>
    <w:rsid w:val="000E2533"/>
    <w:rsid w:val="000E6800"/>
    <w:rsid w:val="000E7B57"/>
    <w:rsid w:val="000F0FAC"/>
    <w:rsid w:val="000F6C9B"/>
    <w:rsid w:val="00104AA9"/>
    <w:rsid w:val="001056B0"/>
    <w:rsid w:val="00112D1F"/>
    <w:rsid w:val="0011318B"/>
    <w:rsid w:val="00116C2C"/>
    <w:rsid w:val="00120FE7"/>
    <w:rsid w:val="00121087"/>
    <w:rsid w:val="001309F9"/>
    <w:rsid w:val="001366DE"/>
    <w:rsid w:val="001453C5"/>
    <w:rsid w:val="00152BCA"/>
    <w:rsid w:val="00152C0F"/>
    <w:rsid w:val="00155549"/>
    <w:rsid w:val="0016001B"/>
    <w:rsid w:val="0017787C"/>
    <w:rsid w:val="00182425"/>
    <w:rsid w:val="00193B58"/>
    <w:rsid w:val="001B4F65"/>
    <w:rsid w:val="001C7C1F"/>
    <w:rsid w:val="001D00F0"/>
    <w:rsid w:val="001D34A1"/>
    <w:rsid w:val="001E42C5"/>
    <w:rsid w:val="001E6D1B"/>
    <w:rsid w:val="001F6ED0"/>
    <w:rsid w:val="002126E5"/>
    <w:rsid w:val="00213545"/>
    <w:rsid w:val="00215410"/>
    <w:rsid w:val="00220387"/>
    <w:rsid w:val="00232C2D"/>
    <w:rsid w:val="00243CC5"/>
    <w:rsid w:val="00246577"/>
    <w:rsid w:val="00246E6C"/>
    <w:rsid w:val="00252938"/>
    <w:rsid w:val="00257D2F"/>
    <w:rsid w:val="002662D2"/>
    <w:rsid w:val="00271B5F"/>
    <w:rsid w:val="00273125"/>
    <w:rsid w:val="00274367"/>
    <w:rsid w:val="00286B11"/>
    <w:rsid w:val="002910DA"/>
    <w:rsid w:val="002914E6"/>
    <w:rsid w:val="00296060"/>
    <w:rsid w:val="002965CE"/>
    <w:rsid w:val="00297354"/>
    <w:rsid w:val="002A0978"/>
    <w:rsid w:val="002A4320"/>
    <w:rsid w:val="002A54BC"/>
    <w:rsid w:val="002E1245"/>
    <w:rsid w:val="002E2356"/>
    <w:rsid w:val="002E269E"/>
    <w:rsid w:val="002E5067"/>
    <w:rsid w:val="002E62DA"/>
    <w:rsid w:val="002F10CE"/>
    <w:rsid w:val="002F2811"/>
    <w:rsid w:val="00300455"/>
    <w:rsid w:val="00303083"/>
    <w:rsid w:val="00307E46"/>
    <w:rsid w:val="00311F97"/>
    <w:rsid w:val="003142D4"/>
    <w:rsid w:val="00316701"/>
    <w:rsid w:val="003336CA"/>
    <w:rsid w:val="00337F16"/>
    <w:rsid w:val="00354E04"/>
    <w:rsid w:val="003625C8"/>
    <w:rsid w:val="00371F6F"/>
    <w:rsid w:val="00372B12"/>
    <w:rsid w:val="00373C9D"/>
    <w:rsid w:val="00377C50"/>
    <w:rsid w:val="00380D46"/>
    <w:rsid w:val="00383455"/>
    <w:rsid w:val="003A2E11"/>
    <w:rsid w:val="003B4FED"/>
    <w:rsid w:val="003B6B10"/>
    <w:rsid w:val="003D1CBD"/>
    <w:rsid w:val="003E45CE"/>
    <w:rsid w:val="003E4F3A"/>
    <w:rsid w:val="003E67E6"/>
    <w:rsid w:val="00401A3E"/>
    <w:rsid w:val="004020D4"/>
    <w:rsid w:val="00402408"/>
    <w:rsid w:val="00404333"/>
    <w:rsid w:val="0040537F"/>
    <w:rsid w:val="00410FFD"/>
    <w:rsid w:val="00412214"/>
    <w:rsid w:val="00414EE8"/>
    <w:rsid w:val="00426A17"/>
    <w:rsid w:val="004324C8"/>
    <w:rsid w:val="00433C3F"/>
    <w:rsid w:val="00435638"/>
    <w:rsid w:val="00435FD6"/>
    <w:rsid w:val="0043653F"/>
    <w:rsid w:val="00437E7D"/>
    <w:rsid w:val="00440DB5"/>
    <w:rsid w:val="00446F12"/>
    <w:rsid w:val="00450F63"/>
    <w:rsid w:val="00460734"/>
    <w:rsid w:val="00462900"/>
    <w:rsid w:val="00475605"/>
    <w:rsid w:val="00476DCE"/>
    <w:rsid w:val="004775D7"/>
    <w:rsid w:val="00490048"/>
    <w:rsid w:val="0049046F"/>
    <w:rsid w:val="00494655"/>
    <w:rsid w:val="004B3D91"/>
    <w:rsid w:val="004B4A0D"/>
    <w:rsid w:val="004B65DE"/>
    <w:rsid w:val="004B7B15"/>
    <w:rsid w:val="004C2BBF"/>
    <w:rsid w:val="004C5A90"/>
    <w:rsid w:val="004D796C"/>
    <w:rsid w:val="004D7A1E"/>
    <w:rsid w:val="004D7B8D"/>
    <w:rsid w:val="004E5999"/>
    <w:rsid w:val="004E7BBC"/>
    <w:rsid w:val="004F1666"/>
    <w:rsid w:val="004F4316"/>
    <w:rsid w:val="00500F9E"/>
    <w:rsid w:val="00512012"/>
    <w:rsid w:val="0051265B"/>
    <w:rsid w:val="005163B9"/>
    <w:rsid w:val="00517EDB"/>
    <w:rsid w:val="00523C26"/>
    <w:rsid w:val="00527A24"/>
    <w:rsid w:val="0053012C"/>
    <w:rsid w:val="00530CF5"/>
    <w:rsid w:val="0054298E"/>
    <w:rsid w:val="00550D81"/>
    <w:rsid w:val="005523DE"/>
    <w:rsid w:val="00555EC1"/>
    <w:rsid w:val="0056615F"/>
    <w:rsid w:val="00566D9D"/>
    <w:rsid w:val="005672CE"/>
    <w:rsid w:val="0057235A"/>
    <w:rsid w:val="005833CB"/>
    <w:rsid w:val="00585E8E"/>
    <w:rsid w:val="00585E9A"/>
    <w:rsid w:val="0058749D"/>
    <w:rsid w:val="005A06F2"/>
    <w:rsid w:val="005A255D"/>
    <w:rsid w:val="005A7A1B"/>
    <w:rsid w:val="005C3C73"/>
    <w:rsid w:val="005C496A"/>
    <w:rsid w:val="005E61E8"/>
    <w:rsid w:val="005F5338"/>
    <w:rsid w:val="006025CA"/>
    <w:rsid w:val="00613D2B"/>
    <w:rsid w:val="00616505"/>
    <w:rsid w:val="00636FD6"/>
    <w:rsid w:val="00641692"/>
    <w:rsid w:val="00641D7C"/>
    <w:rsid w:val="006445A4"/>
    <w:rsid w:val="00647628"/>
    <w:rsid w:val="00647CF6"/>
    <w:rsid w:val="0065184F"/>
    <w:rsid w:val="00656E99"/>
    <w:rsid w:val="00657341"/>
    <w:rsid w:val="00663C64"/>
    <w:rsid w:val="00675E5A"/>
    <w:rsid w:val="00682AF0"/>
    <w:rsid w:val="00686840"/>
    <w:rsid w:val="006903E4"/>
    <w:rsid w:val="00692671"/>
    <w:rsid w:val="006A551E"/>
    <w:rsid w:val="006B34ED"/>
    <w:rsid w:val="006B43E7"/>
    <w:rsid w:val="006B6677"/>
    <w:rsid w:val="006B712A"/>
    <w:rsid w:val="006C663D"/>
    <w:rsid w:val="006D4A7E"/>
    <w:rsid w:val="006D6652"/>
    <w:rsid w:val="006D7F7C"/>
    <w:rsid w:val="006E4A94"/>
    <w:rsid w:val="006E532B"/>
    <w:rsid w:val="006F2F48"/>
    <w:rsid w:val="0070458D"/>
    <w:rsid w:val="00711199"/>
    <w:rsid w:val="0074141A"/>
    <w:rsid w:val="007422A5"/>
    <w:rsid w:val="007730FB"/>
    <w:rsid w:val="00777286"/>
    <w:rsid w:val="00780B71"/>
    <w:rsid w:val="0078538D"/>
    <w:rsid w:val="00790B27"/>
    <w:rsid w:val="007950A4"/>
    <w:rsid w:val="007A24BA"/>
    <w:rsid w:val="007B325F"/>
    <w:rsid w:val="007B3EC0"/>
    <w:rsid w:val="007D079C"/>
    <w:rsid w:val="007D59A0"/>
    <w:rsid w:val="007D6CAB"/>
    <w:rsid w:val="007D7923"/>
    <w:rsid w:val="007E3E4E"/>
    <w:rsid w:val="007F1475"/>
    <w:rsid w:val="007F66E5"/>
    <w:rsid w:val="008000C0"/>
    <w:rsid w:val="00804B5B"/>
    <w:rsid w:val="0080659C"/>
    <w:rsid w:val="00806ACD"/>
    <w:rsid w:val="0080705B"/>
    <w:rsid w:val="008120F4"/>
    <w:rsid w:val="00824019"/>
    <w:rsid w:val="00830782"/>
    <w:rsid w:val="00830D92"/>
    <w:rsid w:val="00837715"/>
    <w:rsid w:val="00847A8F"/>
    <w:rsid w:val="00850DFB"/>
    <w:rsid w:val="00855EA5"/>
    <w:rsid w:val="00860748"/>
    <w:rsid w:val="00872CC5"/>
    <w:rsid w:val="00874741"/>
    <w:rsid w:val="0087758D"/>
    <w:rsid w:val="008838C8"/>
    <w:rsid w:val="00887D23"/>
    <w:rsid w:val="00897E98"/>
    <w:rsid w:val="008A4D27"/>
    <w:rsid w:val="008B43DD"/>
    <w:rsid w:val="008C152C"/>
    <w:rsid w:val="008C1BE3"/>
    <w:rsid w:val="008C23DB"/>
    <w:rsid w:val="008E12F2"/>
    <w:rsid w:val="008F2CE2"/>
    <w:rsid w:val="008F5837"/>
    <w:rsid w:val="00906E3A"/>
    <w:rsid w:val="00907474"/>
    <w:rsid w:val="009125F5"/>
    <w:rsid w:val="009159CC"/>
    <w:rsid w:val="00923A3A"/>
    <w:rsid w:val="00926E47"/>
    <w:rsid w:val="00927D68"/>
    <w:rsid w:val="00930BFB"/>
    <w:rsid w:val="0093752C"/>
    <w:rsid w:val="00940AAD"/>
    <w:rsid w:val="00942A97"/>
    <w:rsid w:val="009445B2"/>
    <w:rsid w:val="00954427"/>
    <w:rsid w:val="00965F4A"/>
    <w:rsid w:val="00970FD0"/>
    <w:rsid w:val="00973688"/>
    <w:rsid w:val="00976237"/>
    <w:rsid w:val="00983274"/>
    <w:rsid w:val="00983CEF"/>
    <w:rsid w:val="009877C9"/>
    <w:rsid w:val="009905CF"/>
    <w:rsid w:val="0099722A"/>
    <w:rsid w:val="009972C5"/>
    <w:rsid w:val="009A0064"/>
    <w:rsid w:val="009A0C47"/>
    <w:rsid w:val="009A4861"/>
    <w:rsid w:val="009A5326"/>
    <w:rsid w:val="009B43DB"/>
    <w:rsid w:val="009D02D5"/>
    <w:rsid w:val="009D4BAE"/>
    <w:rsid w:val="009D5881"/>
    <w:rsid w:val="009E243E"/>
    <w:rsid w:val="009E3441"/>
    <w:rsid w:val="009F1399"/>
    <w:rsid w:val="00A03B3D"/>
    <w:rsid w:val="00A052A4"/>
    <w:rsid w:val="00A05FD6"/>
    <w:rsid w:val="00A112A1"/>
    <w:rsid w:val="00A11C28"/>
    <w:rsid w:val="00A13C96"/>
    <w:rsid w:val="00A23F9C"/>
    <w:rsid w:val="00A365CB"/>
    <w:rsid w:val="00A420A9"/>
    <w:rsid w:val="00A433AC"/>
    <w:rsid w:val="00A66FB9"/>
    <w:rsid w:val="00A74090"/>
    <w:rsid w:val="00A80825"/>
    <w:rsid w:val="00A820EC"/>
    <w:rsid w:val="00A93AAC"/>
    <w:rsid w:val="00AA66C6"/>
    <w:rsid w:val="00AB1323"/>
    <w:rsid w:val="00AB32AE"/>
    <w:rsid w:val="00AC63B2"/>
    <w:rsid w:val="00AD4F6C"/>
    <w:rsid w:val="00AE1975"/>
    <w:rsid w:val="00B112CB"/>
    <w:rsid w:val="00B13079"/>
    <w:rsid w:val="00B24D2A"/>
    <w:rsid w:val="00B25E90"/>
    <w:rsid w:val="00B306BB"/>
    <w:rsid w:val="00B30F9B"/>
    <w:rsid w:val="00B31EF1"/>
    <w:rsid w:val="00B426AD"/>
    <w:rsid w:val="00B429FC"/>
    <w:rsid w:val="00B46590"/>
    <w:rsid w:val="00B50BFD"/>
    <w:rsid w:val="00B51489"/>
    <w:rsid w:val="00B5438C"/>
    <w:rsid w:val="00B65477"/>
    <w:rsid w:val="00B72D00"/>
    <w:rsid w:val="00B8011B"/>
    <w:rsid w:val="00B9381C"/>
    <w:rsid w:val="00B95E38"/>
    <w:rsid w:val="00BA0797"/>
    <w:rsid w:val="00BA7623"/>
    <w:rsid w:val="00BB764F"/>
    <w:rsid w:val="00BD24D2"/>
    <w:rsid w:val="00BD4C93"/>
    <w:rsid w:val="00BD59F5"/>
    <w:rsid w:val="00BE10B1"/>
    <w:rsid w:val="00BE4D68"/>
    <w:rsid w:val="00C00655"/>
    <w:rsid w:val="00C0187B"/>
    <w:rsid w:val="00C06317"/>
    <w:rsid w:val="00C06EC8"/>
    <w:rsid w:val="00C130B1"/>
    <w:rsid w:val="00C17123"/>
    <w:rsid w:val="00C401C0"/>
    <w:rsid w:val="00C40B69"/>
    <w:rsid w:val="00C43858"/>
    <w:rsid w:val="00C4775A"/>
    <w:rsid w:val="00C525D8"/>
    <w:rsid w:val="00C60323"/>
    <w:rsid w:val="00C756BC"/>
    <w:rsid w:val="00C80264"/>
    <w:rsid w:val="00C82345"/>
    <w:rsid w:val="00CA04E7"/>
    <w:rsid w:val="00CA1229"/>
    <w:rsid w:val="00CB5645"/>
    <w:rsid w:val="00CC6204"/>
    <w:rsid w:val="00CD21A2"/>
    <w:rsid w:val="00CD2293"/>
    <w:rsid w:val="00CD30F7"/>
    <w:rsid w:val="00CD77C4"/>
    <w:rsid w:val="00CE4E92"/>
    <w:rsid w:val="00CF26A8"/>
    <w:rsid w:val="00CF73ED"/>
    <w:rsid w:val="00D12E74"/>
    <w:rsid w:val="00D13D00"/>
    <w:rsid w:val="00D14F1B"/>
    <w:rsid w:val="00D167D7"/>
    <w:rsid w:val="00D16CDF"/>
    <w:rsid w:val="00D25FE7"/>
    <w:rsid w:val="00D3499F"/>
    <w:rsid w:val="00D36AC4"/>
    <w:rsid w:val="00D4153B"/>
    <w:rsid w:val="00D63753"/>
    <w:rsid w:val="00D65837"/>
    <w:rsid w:val="00D7209F"/>
    <w:rsid w:val="00D7351F"/>
    <w:rsid w:val="00D87A36"/>
    <w:rsid w:val="00D90F61"/>
    <w:rsid w:val="00D92CEC"/>
    <w:rsid w:val="00D93DCE"/>
    <w:rsid w:val="00D9514F"/>
    <w:rsid w:val="00D954B7"/>
    <w:rsid w:val="00DA6F02"/>
    <w:rsid w:val="00DA753E"/>
    <w:rsid w:val="00DC2359"/>
    <w:rsid w:val="00DC557B"/>
    <w:rsid w:val="00DD038C"/>
    <w:rsid w:val="00DE17B2"/>
    <w:rsid w:val="00DE5CA1"/>
    <w:rsid w:val="00DE6B26"/>
    <w:rsid w:val="00DE7787"/>
    <w:rsid w:val="00DF246B"/>
    <w:rsid w:val="00DF4B86"/>
    <w:rsid w:val="00DF6B48"/>
    <w:rsid w:val="00DF7212"/>
    <w:rsid w:val="00E02EA2"/>
    <w:rsid w:val="00E0587D"/>
    <w:rsid w:val="00E06202"/>
    <w:rsid w:val="00E07047"/>
    <w:rsid w:val="00E12E39"/>
    <w:rsid w:val="00E33AE3"/>
    <w:rsid w:val="00E33FAB"/>
    <w:rsid w:val="00E40764"/>
    <w:rsid w:val="00E41F6B"/>
    <w:rsid w:val="00E522B1"/>
    <w:rsid w:val="00E525D6"/>
    <w:rsid w:val="00E5618C"/>
    <w:rsid w:val="00E573A9"/>
    <w:rsid w:val="00E60C5A"/>
    <w:rsid w:val="00E63E0C"/>
    <w:rsid w:val="00E66120"/>
    <w:rsid w:val="00E66FEF"/>
    <w:rsid w:val="00E7072E"/>
    <w:rsid w:val="00E80765"/>
    <w:rsid w:val="00E84C0B"/>
    <w:rsid w:val="00E9169A"/>
    <w:rsid w:val="00EA6E18"/>
    <w:rsid w:val="00EB434E"/>
    <w:rsid w:val="00EC4A14"/>
    <w:rsid w:val="00EC50F1"/>
    <w:rsid w:val="00ED0316"/>
    <w:rsid w:val="00ED0903"/>
    <w:rsid w:val="00ED3AD7"/>
    <w:rsid w:val="00ED516C"/>
    <w:rsid w:val="00EE0482"/>
    <w:rsid w:val="00EE2E7A"/>
    <w:rsid w:val="00EF1CB2"/>
    <w:rsid w:val="00F01B49"/>
    <w:rsid w:val="00F02D2D"/>
    <w:rsid w:val="00F20DF6"/>
    <w:rsid w:val="00F2120C"/>
    <w:rsid w:val="00F21780"/>
    <w:rsid w:val="00F300EC"/>
    <w:rsid w:val="00F34CAF"/>
    <w:rsid w:val="00F41812"/>
    <w:rsid w:val="00F420FF"/>
    <w:rsid w:val="00F54AB1"/>
    <w:rsid w:val="00F71398"/>
    <w:rsid w:val="00F71493"/>
    <w:rsid w:val="00F750AB"/>
    <w:rsid w:val="00F750F6"/>
    <w:rsid w:val="00F75E82"/>
    <w:rsid w:val="00F93420"/>
    <w:rsid w:val="00FA0E66"/>
    <w:rsid w:val="00FB5E5E"/>
    <w:rsid w:val="00FC19D6"/>
    <w:rsid w:val="00FC5F78"/>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1F0E"/>
  <w15:chartTrackingRefBased/>
  <w15:docId w15:val="{230D649F-4B03-0B4D-B70E-45B23CD4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4CAF"/>
    <w:rPr>
      <w:rFonts w:ascii="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qFormat/>
    <w:rsid w:val="00EE0482"/>
    <w:pPr>
      <w:ind w:left="720" w:hanging="720"/>
    </w:pPr>
  </w:style>
  <w:style w:type="paragraph" w:styleId="ListParagraph">
    <w:name w:val="List Paragraph"/>
    <w:basedOn w:val="Normal"/>
    <w:uiPriority w:val="34"/>
    <w:qFormat/>
    <w:rsid w:val="00D93DCE"/>
    <w:pPr>
      <w:ind w:left="720"/>
      <w:contextualSpacing/>
    </w:pPr>
  </w:style>
  <w:style w:type="character" w:styleId="CommentReference">
    <w:name w:val="annotation reference"/>
    <w:basedOn w:val="DefaultParagraphFont"/>
    <w:uiPriority w:val="99"/>
    <w:semiHidden/>
    <w:unhideWhenUsed/>
    <w:rsid w:val="005C3C73"/>
    <w:rPr>
      <w:sz w:val="16"/>
      <w:szCs w:val="16"/>
    </w:rPr>
  </w:style>
  <w:style w:type="paragraph" w:styleId="CommentText">
    <w:name w:val="annotation text"/>
    <w:basedOn w:val="Normal"/>
    <w:link w:val="CommentTextChar"/>
    <w:uiPriority w:val="99"/>
    <w:unhideWhenUsed/>
    <w:rsid w:val="005C3C73"/>
    <w:rPr>
      <w:sz w:val="20"/>
      <w:szCs w:val="20"/>
    </w:rPr>
  </w:style>
  <w:style w:type="character" w:customStyle="1" w:styleId="CommentTextChar">
    <w:name w:val="Comment Text Char"/>
    <w:basedOn w:val="DefaultParagraphFont"/>
    <w:link w:val="CommentText"/>
    <w:uiPriority w:val="99"/>
    <w:rsid w:val="005C3C73"/>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5C3C73"/>
    <w:rPr>
      <w:b/>
      <w:bCs/>
    </w:rPr>
  </w:style>
  <w:style w:type="character" w:customStyle="1" w:styleId="CommentSubjectChar">
    <w:name w:val="Comment Subject Char"/>
    <w:basedOn w:val="CommentTextChar"/>
    <w:link w:val="CommentSubject"/>
    <w:uiPriority w:val="99"/>
    <w:semiHidden/>
    <w:rsid w:val="005C3C73"/>
    <w:rPr>
      <w:rFonts w:ascii="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5C3C73"/>
    <w:rPr>
      <w:sz w:val="18"/>
      <w:szCs w:val="18"/>
    </w:rPr>
  </w:style>
  <w:style w:type="character" w:customStyle="1" w:styleId="BalloonTextChar">
    <w:name w:val="Balloon Text Char"/>
    <w:basedOn w:val="DefaultParagraphFont"/>
    <w:link w:val="BalloonText"/>
    <w:uiPriority w:val="99"/>
    <w:semiHidden/>
    <w:rsid w:val="005C3C73"/>
    <w:rPr>
      <w:rFonts w:ascii="Times New Roman" w:hAnsi="Times New Roman" w:cs="Times New Roman"/>
      <w:sz w:val="18"/>
      <w:szCs w:val="18"/>
      <w:lang w:val="en-GB"/>
    </w:rPr>
  </w:style>
  <w:style w:type="numbering" w:customStyle="1" w:styleId="Singlepunch">
    <w:name w:val="Single punch"/>
    <w:rsid w:val="00DE7787"/>
    <w:pPr>
      <w:numPr>
        <w:numId w:val="4"/>
      </w:numPr>
    </w:pPr>
  </w:style>
  <w:style w:type="paragraph" w:styleId="HTMLPreformatted">
    <w:name w:val="HTML Preformatted"/>
    <w:basedOn w:val="Normal"/>
    <w:link w:val="HTMLPreformattedChar"/>
    <w:uiPriority w:val="99"/>
    <w:unhideWhenUsed/>
    <w:rsid w:val="00155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rsid w:val="00155549"/>
    <w:rPr>
      <w:rFonts w:ascii="Courier New" w:eastAsia="Times New Roman" w:hAnsi="Courier New" w:cs="Courier New"/>
      <w:sz w:val="20"/>
      <w:szCs w:val="20"/>
      <w:lang w:eastAsia="it-IT"/>
    </w:rPr>
  </w:style>
  <w:style w:type="character" w:customStyle="1" w:styleId="y2iqfc">
    <w:name w:val="y2iqfc"/>
    <w:basedOn w:val="DefaultParagraphFont"/>
    <w:rsid w:val="00155549"/>
  </w:style>
  <w:style w:type="character" w:customStyle="1" w:styleId="Quote1">
    <w:name w:val="Quote1"/>
    <w:basedOn w:val="DefaultParagraphFont"/>
    <w:rsid w:val="00155549"/>
  </w:style>
  <w:style w:type="paragraph" w:styleId="Footer">
    <w:name w:val="footer"/>
    <w:basedOn w:val="Normal"/>
    <w:link w:val="FooterChar"/>
    <w:uiPriority w:val="99"/>
    <w:unhideWhenUsed/>
    <w:rsid w:val="004E5999"/>
    <w:pPr>
      <w:tabs>
        <w:tab w:val="center" w:pos="4986"/>
        <w:tab w:val="right" w:pos="9972"/>
      </w:tabs>
    </w:pPr>
  </w:style>
  <w:style w:type="character" w:customStyle="1" w:styleId="FooterChar">
    <w:name w:val="Footer Char"/>
    <w:basedOn w:val="DefaultParagraphFont"/>
    <w:link w:val="Footer"/>
    <w:uiPriority w:val="99"/>
    <w:rsid w:val="004E5999"/>
    <w:rPr>
      <w:rFonts w:ascii="Times New Roman" w:hAnsi="Times New Roman" w:cs="Times New Roman"/>
      <w:lang w:val="en-GB"/>
    </w:rPr>
  </w:style>
  <w:style w:type="character" w:styleId="PageNumber">
    <w:name w:val="page number"/>
    <w:basedOn w:val="DefaultParagraphFont"/>
    <w:uiPriority w:val="99"/>
    <w:semiHidden/>
    <w:unhideWhenUsed/>
    <w:rsid w:val="004E5999"/>
  </w:style>
  <w:style w:type="paragraph" w:styleId="NormalWeb">
    <w:name w:val="Normal (Web)"/>
    <w:basedOn w:val="Normal"/>
    <w:uiPriority w:val="99"/>
    <w:semiHidden/>
    <w:unhideWhenUsed/>
    <w:rsid w:val="00C130B1"/>
    <w:pPr>
      <w:spacing w:before="100" w:beforeAutospacing="1" w:after="100" w:afterAutospacing="1"/>
    </w:pPr>
    <w:rPr>
      <w:rFonts w:eastAsia="Times New Roman"/>
      <w:lang w:val="it-IT"/>
    </w:rPr>
  </w:style>
  <w:style w:type="paragraph" w:styleId="Revision">
    <w:name w:val="Revision"/>
    <w:hidden/>
    <w:uiPriority w:val="99"/>
    <w:semiHidden/>
    <w:rsid w:val="00A05FD6"/>
    <w:rPr>
      <w:rFonts w:ascii="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2469">
      <w:bodyDiv w:val="1"/>
      <w:marLeft w:val="0"/>
      <w:marRight w:val="0"/>
      <w:marTop w:val="0"/>
      <w:marBottom w:val="0"/>
      <w:divBdr>
        <w:top w:val="none" w:sz="0" w:space="0" w:color="auto"/>
        <w:left w:val="none" w:sz="0" w:space="0" w:color="auto"/>
        <w:bottom w:val="none" w:sz="0" w:space="0" w:color="auto"/>
        <w:right w:val="none" w:sz="0" w:space="0" w:color="auto"/>
      </w:divBdr>
      <w:divsChild>
        <w:div w:id="925768459">
          <w:marLeft w:val="0"/>
          <w:marRight w:val="0"/>
          <w:marTop w:val="0"/>
          <w:marBottom w:val="0"/>
          <w:divBdr>
            <w:top w:val="none" w:sz="0" w:space="0" w:color="auto"/>
            <w:left w:val="none" w:sz="0" w:space="0" w:color="auto"/>
            <w:bottom w:val="none" w:sz="0" w:space="0" w:color="auto"/>
            <w:right w:val="none" w:sz="0" w:space="0" w:color="auto"/>
          </w:divBdr>
          <w:divsChild>
            <w:div w:id="672343561">
              <w:marLeft w:val="0"/>
              <w:marRight w:val="0"/>
              <w:marTop w:val="0"/>
              <w:marBottom w:val="0"/>
              <w:divBdr>
                <w:top w:val="none" w:sz="0" w:space="0" w:color="auto"/>
                <w:left w:val="none" w:sz="0" w:space="0" w:color="auto"/>
                <w:bottom w:val="none" w:sz="0" w:space="0" w:color="auto"/>
                <w:right w:val="none" w:sz="0" w:space="0" w:color="auto"/>
              </w:divBdr>
              <w:divsChild>
                <w:div w:id="7991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6628">
      <w:bodyDiv w:val="1"/>
      <w:marLeft w:val="0"/>
      <w:marRight w:val="0"/>
      <w:marTop w:val="0"/>
      <w:marBottom w:val="0"/>
      <w:divBdr>
        <w:top w:val="none" w:sz="0" w:space="0" w:color="auto"/>
        <w:left w:val="none" w:sz="0" w:space="0" w:color="auto"/>
        <w:bottom w:val="none" w:sz="0" w:space="0" w:color="auto"/>
        <w:right w:val="none" w:sz="0" w:space="0" w:color="auto"/>
      </w:divBdr>
      <w:divsChild>
        <w:div w:id="1402755489">
          <w:marLeft w:val="0"/>
          <w:marRight w:val="0"/>
          <w:marTop w:val="0"/>
          <w:marBottom w:val="0"/>
          <w:divBdr>
            <w:top w:val="none" w:sz="0" w:space="0" w:color="auto"/>
            <w:left w:val="none" w:sz="0" w:space="0" w:color="auto"/>
            <w:bottom w:val="none" w:sz="0" w:space="0" w:color="auto"/>
            <w:right w:val="none" w:sz="0" w:space="0" w:color="auto"/>
          </w:divBdr>
          <w:divsChild>
            <w:div w:id="895165862">
              <w:marLeft w:val="0"/>
              <w:marRight w:val="0"/>
              <w:marTop w:val="0"/>
              <w:marBottom w:val="0"/>
              <w:divBdr>
                <w:top w:val="none" w:sz="0" w:space="0" w:color="auto"/>
                <w:left w:val="none" w:sz="0" w:space="0" w:color="auto"/>
                <w:bottom w:val="none" w:sz="0" w:space="0" w:color="auto"/>
                <w:right w:val="none" w:sz="0" w:space="0" w:color="auto"/>
              </w:divBdr>
              <w:divsChild>
                <w:div w:id="12856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9561">
      <w:bodyDiv w:val="1"/>
      <w:marLeft w:val="0"/>
      <w:marRight w:val="0"/>
      <w:marTop w:val="0"/>
      <w:marBottom w:val="0"/>
      <w:divBdr>
        <w:top w:val="none" w:sz="0" w:space="0" w:color="auto"/>
        <w:left w:val="none" w:sz="0" w:space="0" w:color="auto"/>
        <w:bottom w:val="none" w:sz="0" w:space="0" w:color="auto"/>
        <w:right w:val="none" w:sz="0" w:space="0" w:color="auto"/>
      </w:divBdr>
    </w:div>
    <w:div w:id="244924260">
      <w:bodyDiv w:val="1"/>
      <w:marLeft w:val="0"/>
      <w:marRight w:val="0"/>
      <w:marTop w:val="0"/>
      <w:marBottom w:val="0"/>
      <w:divBdr>
        <w:top w:val="none" w:sz="0" w:space="0" w:color="auto"/>
        <w:left w:val="none" w:sz="0" w:space="0" w:color="auto"/>
        <w:bottom w:val="none" w:sz="0" w:space="0" w:color="auto"/>
        <w:right w:val="none" w:sz="0" w:space="0" w:color="auto"/>
      </w:divBdr>
      <w:divsChild>
        <w:div w:id="528638970">
          <w:marLeft w:val="0"/>
          <w:marRight w:val="0"/>
          <w:marTop w:val="0"/>
          <w:marBottom w:val="0"/>
          <w:divBdr>
            <w:top w:val="none" w:sz="0" w:space="0" w:color="auto"/>
            <w:left w:val="none" w:sz="0" w:space="0" w:color="auto"/>
            <w:bottom w:val="none" w:sz="0" w:space="0" w:color="auto"/>
            <w:right w:val="none" w:sz="0" w:space="0" w:color="auto"/>
          </w:divBdr>
          <w:divsChild>
            <w:div w:id="1727949962">
              <w:marLeft w:val="0"/>
              <w:marRight w:val="0"/>
              <w:marTop w:val="0"/>
              <w:marBottom w:val="0"/>
              <w:divBdr>
                <w:top w:val="none" w:sz="0" w:space="0" w:color="auto"/>
                <w:left w:val="none" w:sz="0" w:space="0" w:color="auto"/>
                <w:bottom w:val="none" w:sz="0" w:space="0" w:color="auto"/>
                <w:right w:val="none" w:sz="0" w:space="0" w:color="auto"/>
              </w:divBdr>
              <w:divsChild>
                <w:div w:id="9132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50181">
      <w:bodyDiv w:val="1"/>
      <w:marLeft w:val="0"/>
      <w:marRight w:val="0"/>
      <w:marTop w:val="0"/>
      <w:marBottom w:val="0"/>
      <w:divBdr>
        <w:top w:val="none" w:sz="0" w:space="0" w:color="auto"/>
        <w:left w:val="none" w:sz="0" w:space="0" w:color="auto"/>
        <w:bottom w:val="none" w:sz="0" w:space="0" w:color="auto"/>
        <w:right w:val="none" w:sz="0" w:space="0" w:color="auto"/>
      </w:divBdr>
      <w:divsChild>
        <w:div w:id="429938401">
          <w:marLeft w:val="0"/>
          <w:marRight w:val="0"/>
          <w:marTop w:val="0"/>
          <w:marBottom w:val="0"/>
          <w:divBdr>
            <w:top w:val="none" w:sz="0" w:space="0" w:color="auto"/>
            <w:left w:val="none" w:sz="0" w:space="0" w:color="auto"/>
            <w:bottom w:val="none" w:sz="0" w:space="0" w:color="auto"/>
            <w:right w:val="none" w:sz="0" w:space="0" w:color="auto"/>
          </w:divBdr>
          <w:divsChild>
            <w:div w:id="581573187">
              <w:marLeft w:val="0"/>
              <w:marRight w:val="0"/>
              <w:marTop w:val="0"/>
              <w:marBottom w:val="0"/>
              <w:divBdr>
                <w:top w:val="none" w:sz="0" w:space="0" w:color="auto"/>
                <w:left w:val="none" w:sz="0" w:space="0" w:color="auto"/>
                <w:bottom w:val="none" w:sz="0" w:space="0" w:color="auto"/>
                <w:right w:val="none" w:sz="0" w:space="0" w:color="auto"/>
              </w:divBdr>
              <w:divsChild>
                <w:div w:id="721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9299">
      <w:bodyDiv w:val="1"/>
      <w:marLeft w:val="0"/>
      <w:marRight w:val="0"/>
      <w:marTop w:val="0"/>
      <w:marBottom w:val="0"/>
      <w:divBdr>
        <w:top w:val="none" w:sz="0" w:space="0" w:color="auto"/>
        <w:left w:val="none" w:sz="0" w:space="0" w:color="auto"/>
        <w:bottom w:val="none" w:sz="0" w:space="0" w:color="auto"/>
        <w:right w:val="none" w:sz="0" w:space="0" w:color="auto"/>
      </w:divBdr>
      <w:divsChild>
        <w:div w:id="353847889">
          <w:marLeft w:val="0"/>
          <w:marRight w:val="0"/>
          <w:marTop w:val="0"/>
          <w:marBottom w:val="0"/>
          <w:divBdr>
            <w:top w:val="none" w:sz="0" w:space="0" w:color="auto"/>
            <w:left w:val="none" w:sz="0" w:space="0" w:color="auto"/>
            <w:bottom w:val="none" w:sz="0" w:space="0" w:color="auto"/>
            <w:right w:val="none" w:sz="0" w:space="0" w:color="auto"/>
          </w:divBdr>
          <w:divsChild>
            <w:div w:id="891891275">
              <w:marLeft w:val="0"/>
              <w:marRight w:val="0"/>
              <w:marTop w:val="0"/>
              <w:marBottom w:val="0"/>
              <w:divBdr>
                <w:top w:val="none" w:sz="0" w:space="0" w:color="auto"/>
                <w:left w:val="none" w:sz="0" w:space="0" w:color="auto"/>
                <w:bottom w:val="none" w:sz="0" w:space="0" w:color="auto"/>
                <w:right w:val="none" w:sz="0" w:space="0" w:color="auto"/>
              </w:divBdr>
              <w:divsChild>
                <w:div w:id="8339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15036">
      <w:bodyDiv w:val="1"/>
      <w:marLeft w:val="0"/>
      <w:marRight w:val="0"/>
      <w:marTop w:val="0"/>
      <w:marBottom w:val="0"/>
      <w:divBdr>
        <w:top w:val="none" w:sz="0" w:space="0" w:color="auto"/>
        <w:left w:val="none" w:sz="0" w:space="0" w:color="auto"/>
        <w:bottom w:val="none" w:sz="0" w:space="0" w:color="auto"/>
        <w:right w:val="none" w:sz="0" w:space="0" w:color="auto"/>
      </w:divBdr>
      <w:divsChild>
        <w:div w:id="1627082778">
          <w:marLeft w:val="0"/>
          <w:marRight w:val="0"/>
          <w:marTop w:val="0"/>
          <w:marBottom w:val="0"/>
          <w:divBdr>
            <w:top w:val="none" w:sz="0" w:space="0" w:color="auto"/>
            <w:left w:val="none" w:sz="0" w:space="0" w:color="auto"/>
            <w:bottom w:val="none" w:sz="0" w:space="0" w:color="auto"/>
            <w:right w:val="none" w:sz="0" w:space="0" w:color="auto"/>
          </w:divBdr>
          <w:divsChild>
            <w:div w:id="813445553">
              <w:marLeft w:val="0"/>
              <w:marRight w:val="0"/>
              <w:marTop w:val="0"/>
              <w:marBottom w:val="0"/>
              <w:divBdr>
                <w:top w:val="none" w:sz="0" w:space="0" w:color="auto"/>
                <w:left w:val="none" w:sz="0" w:space="0" w:color="auto"/>
                <w:bottom w:val="none" w:sz="0" w:space="0" w:color="auto"/>
                <w:right w:val="none" w:sz="0" w:space="0" w:color="auto"/>
              </w:divBdr>
              <w:divsChild>
                <w:div w:id="17241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12865">
      <w:bodyDiv w:val="1"/>
      <w:marLeft w:val="0"/>
      <w:marRight w:val="0"/>
      <w:marTop w:val="0"/>
      <w:marBottom w:val="0"/>
      <w:divBdr>
        <w:top w:val="none" w:sz="0" w:space="0" w:color="auto"/>
        <w:left w:val="none" w:sz="0" w:space="0" w:color="auto"/>
        <w:bottom w:val="none" w:sz="0" w:space="0" w:color="auto"/>
        <w:right w:val="none" w:sz="0" w:space="0" w:color="auto"/>
      </w:divBdr>
      <w:divsChild>
        <w:div w:id="550073763">
          <w:marLeft w:val="0"/>
          <w:marRight w:val="0"/>
          <w:marTop w:val="0"/>
          <w:marBottom w:val="0"/>
          <w:divBdr>
            <w:top w:val="none" w:sz="0" w:space="0" w:color="auto"/>
            <w:left w:val="none" w:sz="0" w:space="0" w:color="auto"/>
            <w:bottom w:val="none" w:sz="0" w:space="0" w:color="auto"/>
            <w:right w:val="none" w:sz="0" w:space="0" w:color="auto"/>
          </w:divBdr>
          <w:divsChild>
            <w:div w:id="2026863762">
              <w:marLeft w:val="0"/>
              <w:marRight w:val="0"/>
              <w:marTop w:val="0"/>
              <w:marBottom w:val="0"/>
              <w:divBdr>
                <w:top w:val="none" w:sz="0" w:space="0" w:color="auto"/>
                <w:left w:val="none" w:sz="0" w:space="0" w:color="auto"/>
                <w:bottom w:val="none" w:sz="0" w:space="0" w:color="auto"/>
                <w:right w:val="none" w:sz="0" w:space="0" w:color="auto"/>
              </w:divBdr>
              <w:divsChild>
                <w:div w:id="8197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79904">
      <w:bodyDiv w:val="1"/>
      <w:marLeft w:val="0"/>
      <w:marRight w:val="0"/>
      <w:marTop w:val="0"/>
      <w:marBottom w:val="0"/>
      <w:divBdr>
        <w:top w:val="none" w:sz="0" w:space="0" w:color="auto"/>
        <w:left w:val="none" w:sz="0" w:space="0" w:color="auto"/>
        <w:bottom w:val="none" w:sz="0" w:space="0" w:color="auto"/>
        <w:right w:val="none" w:sz="0" w:space="0" w:color="auto"/>
      </w:divBdr>
      <w:divsChild>
        <w:div w:id="1282689837">
          <w:marLeft w:val="0"/>
          <w:marRight w:val="0"/>
          <w:marTop w:val="0"/>
          <w:marBottom w:val="0"/>
          <w:divBdr>
            <w:top w:val="none" w:sz="0" w:space="0" w:color="auto"/>
            <w:left w:val="none" w:sz="0" w:space="0" w:color="auto"/>
            <w:bottom w:val="none" w:sz="0" w:space="0" w:color="auto"/>
            <w:right w:val="none" w:sz="0" w:space="0" w:color="auto"/>
          </w:divBdr>
          <w:divsChild>
            <w:div w:id="428545538">
              <w:marLeft w:val="0"/>
              <w:marRight w:val="0"/>
              <w:marTop w:val="0"/>
              <w:marBottom w:val="0"/>
              <w:divBdr>
                <w:top w:val="none" w:sz="0" w:space="0" w:color="auto"/>
                <w:left w:val="none" w:sz="0" w:space="0" w:color="auto"/>
                <w:bottom w:val="none" w:sz="0" w:space="0" w:color="auto"/>
                <w:right w:val="none" w:sz="0" w:space="0" w:color="auto"/>
              </w:divBdr>
              <w:divsChild>
                <w:div w:id="3886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51908">
      <w:bodyDiv w:val="1"/>
      <w:marLeft w:val="0"/>
      <w:marRight w:val="0"/>
      <w:marTop w:val="0"/>
      <w:marBottom w:val="0"/>
      <w:divBdr>
        <w:top w:val="none" w:sz="0" w:space="0" w:color="auto"/>
        <w:left w:val="none" w:sz="0" w:space="0" w:color="auto"/>
        <w:bottom w:val="none" w:sz="0" w:space="0" w:color="auto"/>
        <w:right w:val="none" w:sz="0" w:space="0" w:color="auto"/>
      </w:divBdr>
    </w:div>
    <w:div w:id="689381944">
      <w:bodyDiv w:val="1"/>
      <w:marLeft w:val="0"/>
      <w:marRight w:val="0"/>
      <w:marTop w:val="0"/>
      <w:marBottom w:val="0"/>
      <w:divBdr>
        <w:top w:val="none" w:sz="0" w:space="0" w:color="auto"/>
        <w:left w:val="none" w:sz="0" w:space="0" w:color="auto"/>
        <w:bottom w:val="none" w:sz="0" w:space="0" w:color="auto"/>
        <w:right w:val="none" w:sz="0" w:space="0" w:color="auto"/>
      </w:divBdr>
      <w:divsChild>
        <w:div w:id="2123114093">
          <w:marLeft w:val="0"/>
          <w:marRight w:val="0"/>
          <w:marTop w:val="0"/>
          <w:marBottom w:val="0"/>
          <w:divBdr>
            <w:top w:val="none" w:sz="0" w:space="0" w:color="auto"/>
            <w:left w:val="none" w:sz="0" w:space="0" w:color="auto"/>
            <w:bottom w:val="none" w:sz="0" w:space="0" w:color="auto"/>
            <w:right w:val="none" w:sz="0" w:space="0" w:color="auto"/>
          </w:divBdr>
          <w:divsChild>
            <w:div w:id="1302731417">
              <w:marLeft w:val="0"/>
              <w:marRight w:val="0"/>
              <w:marTop w:val="0"/>
              <w:marBottom w:val="0"/>
              <w:divBdr>
                <w:top w:val="none" w:sz="0" w:space="0" w:color="auto"/>
                <w:left w:val="none" w:sz="0" w:space="0" w:color="auto"/>
                <w:bottom w:val="none" w:sz="0" w:space="0" w:color="auto"/>
                <w:right w:val="none" w:sz="0" w:space="0" w:color="auto"/>
              </w:divBdr>
              <w:divsChild>
                <w:div w:id="168161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8771">
      <w:bodyDiv w:val="1"/>
      <w:marLeft w:val="0"/>
      <w:marRight w:val="0"/>
      <w:marTop w:val="0"/>
      <w:marBottom w:val="0"/>
      <w:divBdr>
        <w:top w:val="none" w:sz="0" w:space="0" w:color="auto"/>
        <w:left w:val="none" w:sz="0" w:space="0" w:color="auto"/>
        <w:bottom w:val="none" w:sz="0" w:space="0" w:color="auto"/>
        <w:right w:val="none" w:sz="0" w:space="0" w:color="auto"/>
      </w:divBdr>
      <w:divsChild>
        <w:div w:id="1750301989">
          <w:marLeft w:val="0"/>
          <w:marRight w:val="0"/>
          <w:marTop w:val="0"/>
          <w:marBottom w:val="0"/>
          <w:divBdr>
            <w:top w:val="none" w:sz="0" w:space="0" w:color="auto"/>
            <w:left w:val="none" w:sz="0" w:space="0" w:color="auto"/>
            <w:bottom w:val="none" w:sz="0" w:space="0" w:color="auto"/>
            <w:right w:val="none" w:sz="0" w:space="0" w:color="auto"/>
          </w:divBdr>
          <w:divsChild>
            <w:div w:id="280183899">
              <w:marLeft w:val="0"/>
              <w:marRight w:val="0"/>
              <w:marTop w:val="0"/>
              <w:marBottom w:val="0"/>
              <w:divBdr>
                <w:top w:val="none" w:sz="0" w:space="0" w:color="auto"/>
                <w:left w:val="none" w:sz="0" w:space="0" w:color="auto"/>
                <w:bottom w:val="none" w:sz="0" w:space="0" w:color="auto"/>
                <w:right w:val="none" w:sz="0" w:space="0" w:color="auto"/>
              </w:divBdr>
              <w:divsChild>
                <w:div w:id="1204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2123">
      <w:bodyDiv w:val="1"/>
      <w:marLeft w:val="0"/>
      <w:marRight w:val="0"/>
      <w:marTop w:val="0"/>
      <w:marBottom w:val="0"/>
      <w:divBdr>
        <w:top w:val="none" w:sz="0" w:space="0" w:color="auto"/>
        <w:left w:val="none" w:sz="0" w:space="0" w:color="auto"/>
        <w:bottom w:val="none" w:sz="0" w:space="0" w:color="auto"/>
        <w:right w:val="none" w:sz="0" w:space="0" w:color="auto"/>
      </w:divBdr>
    </w:div>
    <w:div w:id="922029223">
      <w:bodyDiv w:val="1"/>
      <w:marLeft w:val="0"/>
      <w:marRight w:val="0"/>
      <w:marTop w:val="0"/>
      <w:marBottom w:val="0"/>
      <w:divBdr>
        <w:top w:val="none" w:sz="0" w:space="0" w:color="auto"/>
        <w:left w:val="none" w:sz="0" w:space="0" w:color="auto"/>
        <w:bottom w:val="none" w:sz="0" w:space="0" w:color="auto"/>
        <w:right w:val="none" w:sz="0" w:space="0" w:color="auto"/>
      </w:divBdr>
      <w:divsChild>
        <w:div w:id="816147605">
          <w:marLeft w:val="0"/>
          <w:marRight w:val="0"/>
          <w:marTop w:val="0"/>
          <w:marBottom w:val="0"/>
          <w:divBdr>
            <w:top w:val="none" w:sz="0" w:space="0" w:color="auto"/>
            <w:left w:val="none" w:sz="0" w:space="0" w:color="auto"/>
            <w:bottom w:val="none" w:sz="0" w:space="0" w:color="auto"/>
            <w:right w:val="none" w:sz="0" w:space="0" w:color="auto"/>
          </w:divBdr>
          <w:divsChild>
            <w:div w:id="656501095">
              <w:marLeft w:val="0"/>
              <w:marRight w:val="0"/>
              <w:marTop w:val="0"/>
              <w:marBottom w:val="0"/>
              <w:divBdr>
                <w:top w:val="none" w:sz="0" w:space="0" w:color="auto"/>
                <w:left w:val="none" w:sz="0" w:space="0" w:color="auto"/>
                <w:bottom w:val="none" w:sz="0" w:space="0" w:color="auto"/>
                <w:right w:val="none" w:sz="0" w:space="0" w:color="auto"/>
              </w:divBdr>
              <w:divsChild>
                <w:div w:id="8987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99487">
      <w:bodyDiv w:val="1"/>
      <w:marLeft w:val="0"/>
      <w:marRight w:val="0"/>
      <w:marTop w:val="0"/>
      <w:marBottom w:val="0"/>
      <w:divBdr>
        <w:top w:val="none" w:sz="0" w:space="0" w:color="auto"/>
        <w:left w:val="none" w:sz="0" w:space="0" w:color="auto"/>
        <w:bottom w:val="none" w:sz="0" w:space="0" w:color="auto"/>
        <w:right w:val="none" w:sz="0" w:space="0" w:color="auto"/>
      </w:divBdr>
    </w:div>
    <w:div w:id="1097671777">
      <w:bodyDiv w:val="1"/>
      <w:marLeft w:val="0"/>
      <w:marRight w:val="0"/>
      <w:marTop w:val="0"/>
      <w:marBottom w:val="0"/>
      <w:divBdr>
        <w:top w:val="none" w:sz="0" w:space="0" w:color="auto"/>
        <w:left w:val="none" w:sz="0" w:space="0" w:color="auto"/>
        <w:bottom w:val="none" w:sz="0" w:space="0" w:color="auto"/>
        <w:right w:val="none" w:sz="0" w:space="0" w:color="auto"/>
      </w:divBdr>
      <w:divsChild>
        <w:div w:id="701050781">
          <w:marLeft w:val="0"/>
          <w:marRight w:val="0"/>
          <w:marTop w:val="0"/>
          <w:marBottom w:val="0"/>
          <w:divBdr>
            <w:top w:val="none" w:sz="0" w:space="0" w:color="auto"/>
            <w:left w:val="none" w:sz="0" w:space="0" w:color="auto"/>
            <w:bottom w:val="none" w:sz="0" w:space="0" w:color="auto"/>
            <w:right w:val="none" w:sz="0" w:space="0" w:color="auto"/>
          </w:divBdr>
          <w:divsChild>
            <w:div w:id="469276">
              <w:marLeft w:val="0"/>
              <w:marRight w:val="0"/>
              <w:marTop w:val="0"/>
              <w:marBottom w:val="0"/>
              <w:divBdr>
                <w:top w:val="none" w:sz="0" w:space="0" w:color="auto"/>
                <w:left w:val="none" w:sz="0" w:space="0" w:color="auto"/>
                <w:bottom w:val="none" w:sz="0" w:space="0" w:color="auto"/>
                <w:right w:val="none" w:sz="0" w:space="0" w:color="auto"/>
              </w:divBdr>
              <w:divsChild>
                <w:div w:id="67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93967">
      <w:bodyDiv w:val="1"/>
      <w:marLeft w:val="0"/>
      <w:marRight w:val="0"/>
      <w:marTop w:val="0"/>
      <w:marBottom w:val="0"/>
      <w:divBdr>
        <w:top w:val="none" w:sz="0" w:space="0" w:color="auto"/>
        <w:left w:val="none" w:sz="0" w:space="0" w:color="auto"/>
        <w:bottom w:val="none" w:sz="0" w:space="0" w:color="auto"/>
        <w:right w:val="none" w:sz="0" w:space="0" w:color="auto"/>
      </w:divBdr>
      <w:divsChild>
        <w:div w:id="1856846864">
          <w:marLeft w:val="0"/>
          <w:marRight w:val="0"/>
          <w:marTop w:val="0"/>
          <w:marBottom w:val="0"/>
          <w:divBdr>
            <w:top w:val="none" w:sz="0" w:space="0" w:color="auto"/>
            <w:left w:val="none" w:sz="0" w:space="0" w:color="auto"/>
            <w:bottom w:val="none" w:sz="0" w:space="0" w:color="auto"/>
            <w:right w:val="none" w:sz="0" w:space="0" w:color="auto"/>
          </w:divBdr>
          <w:divsChild>
            <w:div w:id="1512138632">
              <w:marLeft w:val="0"/>
              <w:marRight w:val="0"/>
              <w:marTop w:val="0"/>
              <w:marBottom w:val="0"/>
              <w:divBdr>
                <w:top w:val="none" w:sz="0" w:space="0" w:color="auto"/>
                <w:left w:val="none" w:sz="0" w:space="0" w:color="auto"/>
                <w:bottom w:val="none" w:sz="0" w:space="0" w:color="auto"/>
                <w:right w:val="none" w:sz="0" w:space="0" w:color="auto"/>
              </w:divBdr>
              <w:divsChild>
                <w:div w:id="16046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79781">
      <w:bodyDiv w:val="1"/>
      <w:marLeft w:val="0"/>
      <w:marRight w:val="0"/>
      <w:marTop w:val="0"/>
      <w:marBottom w:val="0"/>
      <w:divBdr>
        <w:top w:val="none" w:sz="0" w:space="0" w:color="auto"/>
        <w:left w:val="none" w:sz="0" w:space="0" w:color="auto"/>
        <w:bottom w:val="none" w:sz="0" w:space="0" w:color="auto"/>
        <w:right w:val="none" w:sz="0" w:space="0" w:color="auto"/>
      </w:divBdr>
      <w:divsChild>
        <w:div w:id="112097801">
          <w:marLeft w:val="0"/>
          <w:marRight w:val="0"/>
          <w:marTop w:val="0"/>
          <w:marBottom w:val="0"/>
          <w:divBdr>
            <w:top w:val="none" w:sz="0" w:space="0" w:color="auto"/>
            <w:left w:val="none" w:sz="0" w:space="0" w:color="auto"/>
            <w:bottom w:val="none" w:sz="0" w:space="0" w:color="auto"/>
            <w:right w:val="none" w:sz="0" w:space="0" w:color="auto"/>
          </w:divBdr>
          <w:divsChild>
            <w:div w:id="566913702">
              <w:marLeft w:val="0"/>
              <w:marRight w:val="0"/>
              <w:marTop w:val="0"/>
              <w:marBottom w:val="0"/>
              <w:divBdr>
                <w:top w:val="none" w:sz="0" w:space="0" w:color="auto"/>
                <w:left w:val="none" w:sz="0" w:space="0" w:color="auto"/>
                <w:bottom w:val="none" w:sz="0" w:space="0" w:color="auto"/>
                <w:right w:val="none" w:sz="0" w:space="0" w:color="auto"/>
              </w:divBdr>
              <w:divsChild>
                <w:div w:id="3196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1071">
      <w:bodyDiv w:val="1"/>
      <w:marLeft w:val="0"/>
      <w:marRight w:val="0"/>
      <w:marTop w:val="0"/>
      <w:marBottom w:val="0"/>
      <w:divBdr>
        <w:top w:val="none" w:sz="0" w:space="0" w:color="auto"/>
        <w:left w:val="none" w:sz="0" w:space="0" w:color="auto"/>
        <w:bottom w:val="none" w:sz="0" w:space="0" w:color="auto"/>
        <w:right w:val="none" w:sz="0" w:space="0" w:color="auto"/>
      </w:divBdr>
    </w:div>
    <w:div w:id="1364399015">
      <w:bodyDiv w:val="1"/>
      <w:marLeft w:val="0"/>
      <w:marRight w:val="0"/>
      <w:marTop w:val="0"/>
      <w:marBottom w:val="0"/>
      <w:divBdr>
        <w:top w:val="none" w:sz="0" w:space="0" w:color="auto"/>
        <w:left w:val="none" w:sz="0" w:space="0" w:color="auto"/>
        <w:bottom w:val="none" w:sz="0" w:space="0" w:color="auto"/>
        <w:right w:val="none" w:sz="0" w:space="0" w:color="auto"/>
      </w:divBdr>
      <w:divsChild>
        <w:div w:id="130565580">
          <w:marLeft w:val="0"/>
          <w:marRight w:val="0"/>
          <w:marTop w:val="0"/>
          <w:marBottom w:val="0"/>
          <w:divBdr>
            <w:top w:val="none" w:sz="0" w:space="0" w:color="auto"/>
            <w:left w:val="none" w:sz="0" w:space="0" w:color="auto"/>
            <w:bottom w:val="none" w:sz="0" w:space="0" w:color="auto"/>
            <w:right w:val="none" w:sz="0" w:space="0" w:color="auto"/>
          </w:divBdr>
          <w:divsChild>
            <w:div w:id="1087078299">
              <w:marLeft w:val="0"/>
              <w:marRight w:val="0"/>
              <w:marTop w:val="0"/>
              <w:marBottom w:val="0"/>
              <w:divBdr>
                <w:top w:val="none" w:sz="0" w:space="0" w:color="auto"/>
                <w:left w:val="none" w:sz="0" w:space="0" w:color="auto"/>
                <w:bottom w:val="none" w:sz="0" w:space="0" w:color="auto"/>
                <w:right w:val="none" w:sz="0" w:space="0" w:color="auto"/>
              </w:divBdr>
              <w:divsChild>
                <w:div w:id="14235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16388">
      <w:bodyDiv w:val="1"/>
      <w:marLeft w:val="0"/>
      <w:marRight w:val="0"/>
      <w:marTop w:val="0"/>
      <w:marBottom w:val="0"/>
      <w:divBdr>
        <w:top w:val="none" w:sz="0" w:space="0" w:color="auto"/>
        <w:left w:val="none" w:sz="0" w:space="0" w:color="auto"/>
        <w:bottom w:val="none" w:sz="0" w:space="0" w:color="auto"/>
        <w:right w:val="none" w:sz="0" w:space="0" w:color="auto"/>
      </w:divBdr>
      <w:divsChild>
        <w:div w:id="1529565061">
          <w:marLeft w:val="0"/>
          <w:marRight w:val="0"/>
          <w:marTop w:val="0"/>
          <w:marBottom w:val="0"/>
          <w:divBdr>
            <w:top w:val="none" w:sz="0" w:space="0" w:color="auto"/>
            <w:left w:val="none" w:sz="0" w:space="0" w:color="auto"/>
            <w:bottom w:val="none" w:sz="0" w:space="0" w:color="auto"/>
            <w:right w:val="none" w:sz="0" w:space="0" w:color="auto"/>
          </w:divBdr>
          <w:divsChild>
            <w:div w:id="1192299340">
              <w:marLeft w:val="0"/>
              <w:marRight w:val="0"/>
              <w:marTop w:val="0"/>
              <w:marBottom w:val="0"/>
              <w:divBdr>
                <w:top w:val="none" w:sz="0" w:space="0" w:color="auto"/>
                <w:left w:val="none" w:sz="0" w:space="0" w:color="auto"/>
                <w:bottom w:val="none" w:sz="0" w:space="0" w:color="auto"/>
                <w:right w:val="none" w:sz="0" w:space="0" w:color="auto"/>
              </w:divBdr>
              <w:divsChild>
                <w:div w:id="19827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0000">
      <w:bodyDiv w:val="1"/>
      <w:marLeft w:val="0"/>
      <w:marRight w:val="0"/>
      <w:marTop w:val="0"/>
      <w:marBottom w:val="0"/>
      <w:divBdr>
        <w:top w:val="none" w:sz="0" w:space="0" w:color="auto"/>
        <w:left w:val="none" w:sz="0" w:space="0" w:color="auto"/>
        <w:bottom w:val="none" w:sz="0" w:space="0" w:color="auto"/>
        <w:right w:val="none" w:sz="0" w:space="0" w:color="auto"/>
      </w:divBdr>
    </w:div>
    <w:div w:id="1576354944">
      <w:bodyDiv w:val="1"/>
      <w:marLeft w:val="0"/>
      <w:marRight w:val="0"/>
      <w:marTop w:val="0"/>
      <w:marBottom w:val="0"/>
      <w:divBdr>
        <w:top w:val="none" w:sz="0" w:space="0" w:color="auto"/>
        <w:left w:val="none" w:sz="0" w:space="0" w:color="auto"/>
        <w:bottom w:val="none" w:sz="0" w:space="0" w:color="auto"/>
        <w:right w:val="none" w:sz="0" w:space="0" w:color="auto"/>
      </w:divBdr>
      <w:divsChild>
        <w:div w:id="1747877839">
          <w:marLeft w:val="0"/>
          <w:marRight w:val="0"/>
          <w:marTop w:val="0"/>
          <w:marBottom w:val="0"/>
          <w:divBdr>
            <w:top w:val="none" w:sz="0" w:space="0" w:color="auto"/>
            <w:left w:val="none" w:sz="0" w:space="0" w:color="auto"/>
            <w:bottom w:val="none" w:sz="0" w:space="0" w:color="auto"/>
            <w:right w:val="none" w:sz="0" w:space="0" w:color="auto"/>
          </w:divBdr>
          <w:divsChild>
            <w:div w:id="822625371">
              <w:marLeft w:val="0"/>
              <w:marRight w:val="0"/>
              <w:marTop w:val="0"/>
              <w:marBottom w:val="0"/>
              <w:divBdr>
                <w:top w:val="none" w:sz="0" w:space="0" w:color="auto"/>
                <w:left w:val="none" w:sz="0" w:space="0" w:color="auto"/>
                <w:bottom w:val="none" w:sz="0" w:space="0" w:color="auto"/>
                <w:right w:val="none" w:sz="0" w:space="0" w:color="auto"/>
              </w:divBdr>
              <w:divsChild>
                <w:div w:id="5599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4190">
      <w:bodyDiv w:val="1"/>
      <w:marLeft w:val="0"/>
      <w:marRight w:val="0"/>
      <w:marTop w:val="0"/>
      <w:marBottom w:val="0"/>
      <w:divBdr>
        <w:top w:val="none" w:sz="0" w:space="0" w:color="auto"/>
        <w:left w:val="none" w:sz="0" w:space="0" w:color="auto"/>
        <w:bottom w:val="none" w:sz="0" w:space="0" w:color="auto"/>
        <w:right w:val="none" w:sz="0" w:space="0" w:color="auto"/>
      </w:divBdr>
    </w:div>
    <w:div w:id="1738934744">
      <w:bodyDiv w:val="1"/>
      <w:marLeft w:val="0"/>
      <w:marRight w:val="0"/>
      <w:marTop w:val="0"/>
      <w:marBottom w:val="0"/>
      <w:divBdr>
        <w:top w:val="none" w:sz="0" w:space="0" w:color="auto"/>
        <w:left w:val="none" w:sz="0" w:space="0" w:color="auto"/>
        <w:bottom w:val="none" w:sz="0" w:space="0" w:color="auto"/>
        <w:right w:val="none" w:sz="0" w:space="0" w:color="auto"/>
      </w:divBdr>
      <w:divsChild>
        <w:div w:id="1185512900">
          <w:marLeft w:val="0"/>
          <w:marRight w:val="0"/>
          <w:marTop w:val="0"/>
          <w:marBottom w:val="0"/>
          <w:divBdr>
            <w:top w:val="none" w:sz="0" w:space="0" w:color="auto"/>
            <w:left w:val="none" w:sz="0" w:space="0" w:color="auto"/>
            <w:bottom w:val="none" w:sz="0" w:space="0" w:color="auto"/>
            <w:right w:val="none" w:sz="0" w:space="0" w:color="auto"/>
          </w:divBdr>
          <w:divsChild>
            <w:div w:id="384720107">
              <w:marLeft w:val="0"/>
              <w:marRight w:val="0"/>
              <w:marTop w:val="0"/>
              <w:marBottom w:val="0"/>
              <w:divBdr>
                <w:top w:val="none" w:sz="0" w:space="0" w:color="auto"/>
                <w:left w:val="none" w:sz="0" w:space="0" w:color="auto"/>
                <w:bottom w:val="none" w:sz="0" w:space="0" w:color="auto"/>
                <w:right w:val="none" w:sz="0" w:space="0" w:color="auto"/>
              </w:divBdr>
              <w:divsChild>
                <w:div w:id="4486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904258">
      <w:bodyDiv w:val="1"/>
      <w:marLeft w:val="0"/>
      <w:marRight w:val="0"/>
      <w:marTop w:val="0"/>
      <w:marBottom w:val="0"/>
      <w:divBdr>
        <w:top w:val="none" w:sz="0" w:space="0" w:color="auto"/>
        <w:left w:val="none" w:sz="0" w:space="0" w:color="auto"/>
        <w:bottom w:val="none" w:sz="0" w:space="0" w:color="auto"/>
        <w:right w:val="none" w:sz="0" w:space="0" w:color="auto"/>
      </w:divBdr>
      <w:divsChild>
        <w:div w:id="1767844429">
          <w:marLeft w:val="0"/>
          <w:marRight w:val="0"/>
          <w:marTop w:val="0"/>
          <w:marBottom w:val="0"/>
          <w:divBdr>
            <w:top w:val="none" w:sz="0" w:space="0" w:color="auto"/>
            <w:left w:val="none" w:sz="0" w:space="0" w:color="auto"/>
            <w:bottom w:val="none" w:sz="0" w:space="0" w:color="auto"/>
            <w:right w:val="none" w:sz="0" w:space="0" w:color="auto"/>
          </w:divBdr>
          <w:divsChild>
            <w:div w:id="1158423994">
              <w:marLeft w:val="0"/>
              <w:marRight w:val="0"/>
              <w:marTop w:val="0"/>
              <w:marBottom w:val="0"/>
              <w:divBdr>
                <w:top w:val="none" w:sz="0" w:space="0" w:color="auto"/>
                <w:left w:val="none" w:sz="0" w:space="0" w:color="auto"/>
                <w:bottom w:val="none" w:sz="0" w:space="0" w:color="auto"/>
                <w:right w:val="none" w:sz="0" w:space="0" w:color="auto"/>
              </w:divBdr>
              <w:divsChild>
                <w:div w:id="12376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9964">
      <w:bodyDiv w:val="1"/>
      <w:marLeft w:val="0"/>
      <w:marRight w:val="0"/>
      <w:marTop w:val="0"/>
      <w:marBottom w:val="0"/>
      <w:divBdr>
        <w:top w:val="none" w:sz="0" w:space="0" w:color="auto"/>
        <w:left w:val="none" w:sz="0" w:space="0" w:color="auto"/>
        <w:bottom w:val="none" w:sz="0" w:space="0" w:color="auto"/>
        <w:right w:val="none" w:sz="0" w:space="0" w:color="auto"/>
      </w:divBdr>
      <w:divsChild>
        <w:div w:id="278028194">
          <w:marLeft w:val="0"/>
          <w:marRight w:val="0"/>
          <w:marTop w:val="0"/>
          <w:marBottom w:val="0"/>
          <w:divBdr>
            <w:top w:val="none" w:sz="0" w:space="0" w:color="auto"/>
            <w:left w:val="none" w:sz="0" w:space="0" w:color="auto"/>
            <w:bottom w:val="none" w:sz="0" w:space="0" w:color="auto"/>
            <w:right w:val="none" w:sz="0" w:space="0" w:color="auto"/>
          </w:divBdr>
          <w:divsChild>
            <w:div w:id="415395211">
              <w:marLeft w:val="0"/>
              <w:marRight w:val="0"/>
              <w:marTop w:val="0"/>
              <w:marBottom w:val="0"/>
              <w:divBdr>
                <w:top w:val="none" w:sz="0" w:space="0" w:color="auto"/>
                <w:left w:val="none" w:sz="0" w:space="0" w:color="auto"/>
                <w:bottom w:val="none" w:sz="0" w:space="0" w:color="auto"/>
                <w:right w:val="none" w:sz="0" w:space="0" w:color="auto"/>
              </w:divBdr>
              <w:divsChild>
                <w:div w:id="1470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06842">
      <w:bodyDiv w:val="1"/>
      <w:marLeft w:val="0"/>
      <w:marRight w:val="0"/>
      <w:marTop w:val="0"/>
      <w:marBottom w:val="0"/>
      <w:divBdr>
        <w:top w:val="none" w:sz="0" w:space="0" w:color="auto"/>
        <w:left w:val="none" w:sz="0" w:space="0" w:color="auto"/>
        <w:bottom w:val="none" w:sz="0" w:space="0" w:color="auto"/>
        <w:right w:val="none" w:sz="0" w:space="0" w:color="auto"/>
      </w:divBdr>
      <w:divsChild>
        <w:div w:id="35350114">
          <w:marLeft w:val="0"/>
          <w:marRight w:val="0"/>
          <w:marTop w:val="0"/>
          <w:marBottom w:val="0"/>
          <w:divBdr>
            <w:top w:val="none" w:sz="0" w:space="0" w:color="auto"/>
            <w:left w:val="none" w:sz="0" w:space="0" w:color="auto"/>
            <w:bottom w:val="none" w:sz="0" w:space="0" w:color="auto"/>
            <w:right w:val="none" w:sz="0" w:space="0" w:color="auto"/>
          </w:divBdr>
          <w:divsChild>
            <w:div w:id="608397169">
              <w:marLeft w:val="0"/>
              <w:marRight w:val="0"/>
              <w:marTop w:val="0"/>
              <w:marBottom w:val="0"/>
              <w:divBdr>
                <w:top w:val="none" w:sz="0" w:space="0" w:color="auto"/>
                <w:left w:val="none" w:sz="0" w:space="0" w:color="auto"/>
                <w:bottom w:val="none" w:sz="0" w:space="0" w:color="auto"/>
                <w:right w:val="none" w:sz="0" w:space="0" w:color="auto"/>
              </w:divBdr>
              <w:divsChild>
                <w:div w:id="7870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646193">
      <w:bodyDiv w:val="1"/>
      <w:marLeft w:val="0"/>
      <w:marRight w:val="0"/>
      <w:marTop w:val="0"/>
      <w:marBottom w:val="0"/>
      <w:divBdr>
        <w:top w:val="none" w:sz="0" w:space="0" w:color="auto"/>
        <w:left w:val="none" w:sz="0" w:space="0" w:color="auto"/>
        <w:bottom w:val="none" w:sz="0" w:space="0" w:color="auto"/>
        <w:right w:val="none" w:sz="0" w:space="0" w:color="auto"/>
      </w:divBdr>
      <w:divsChild>
        <w:div w:id="345328415">
          <w:marLeft w:val="0"/>
          <w:marRight w:val="0"/>
          <w:marTop w:val="0"/>
          <w:marBottom w:val="0"/>
          <w:divBdr>
            <w:top w:val="none" w:sz="0" w:space="0" w:color="auto"/>
            <w:left w:val="none" w:sz="0" w:space="0" w:color="auto"/>
            <w:bottom w:val="none" w:sz="0" w:space="0" w:color="auto"/>
            <w:right w:val="none" w:sz="0" w:space="0" w:color="auto"/>
          </w:divBdr>
          <w:divsChild>
            <w:div w:id="1707561393">
              <w:marLeft w:val="0"/>
              <w:marRight w:val="0"/>
              <w:marTop w:val="0"/>
              <w:marBottom w:val="0"/>
              <w:divBdr>
                <w:top w:val="none" w:sz="0" w:space="0" w:color="auto"/>
                <w:left w:val="none" w:sz="0" w:space="0" w:color="auto"/>
                <w:bottom w:val="none" w:sz="0" w:space="0" w:color="auto"/>
                <w:right w:val="none" w:sz="0" w:space="0" w:color="auto"/>
              </w:divBdr>
              <w:divsChild>
                <w:div w:id="14307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9893">
      <w:bodyDiv w:val="1"/>
      <w:marLeft w:val="0"/>
      <w:marRight w:val="0"/>
      <w:marTop w:val="0"/>
      <w:marBottom w:val="0"/>
      <w:divBdr>
        <w:top w:val="none" w:sz="0" w:space="0" w:color="auto"/>
        <w:left w:val="none" w:sz="0" w:space="0" w:color="auto"/>
        <w:bottom w:val="none" w:sz="0" w:space="0" w:color="auto"/>
        <w:right w:val="none" w:sz="0" w:space="0" w:color="auto"/>
      </w:divBdr>
      <w:divsChild>
        <w:div w:id="1941136984">
          <w:marLeft w:val="0"/>
          <w:marRight w:val="0"/>
          <w:marTop w:val="0"/>
          <w:marBottom w:val="0"/>
          <w:divBdr>
            <w:top w:val="none" w:sz="0" w:space="0" w:color="auto"/>
            <w:left w:val="none" w:sz="0" w:space="0" w:color="auto"/>
            <w:bottom w:val="none" w:sz="0" w:space="0" w:color="auto"/>
            <w:right w:val="none" w:sz="0" w:space="0" w:color="auto"/>
          </w:divBdr>
          <w:divsChild>
            <w:div w:id="77211537">
              <w:marLeft w:val="0"/>
              <w:marRight w:val="0"/>
              <w:marTop w:val="0"/>
              <w:marBottom w:val="0"/>
              <w:divBdr>
                <w:top w:val="none" w:sz="0" w:space="0" w:color="auto"/>
                <w:left w:val="none" w:sz="0" w:space="0" w:color="auto"/>
                <w:bottom w:val="none" w:sz="0" w:space="0" w:color="auto"/>
                <w:right w:val="none" w:sz="0" w:space="0" w:color="auto"/>
              </w:divBdr>
              <w:divsChild>
                <w:div w:id="6179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5783">
      <w:bodyDiv w:val="1"/>
      <w:marLeft w:val="0"/>
      <w:marRight w:val="0"/>
      <w:marTop w:val="0"/>
      <w:marBottom w:val="0"/>
      <w:divBdr>
        <w:top w:val="none" w:sz="0" w:space="0" w:color="auto"/>
        <w:left w:val="none" w:sz="0" w:space="0" w:color="auto"/>
        <w:bottom w:val="none" w:sz="0" w:space="0" w:color="auto"/>
        <w:right w:val="none" w:sz="0" w:space="0" w:color="auto"/>
      </w:divBdr>
      <w:divsChild>
        <w:div w:id="230043391">
          <w:marLeft w:val="0"/>
          <w:marRight w:val="0"/>
          <w:marTop w:val="0"/>
          <w:marBottom w:val="0"/>
          <w:divBdr>
            <w:top w:val="none" w:sz="0" w:space="0" w:color="auto"/>
            <w:left w:val="none" w:sz="0" w:space="0" w:color="auto"/>
            <w:bottom w:val="none" w:sz="0" w:space="0" w:color="auto"/>
            <w:right w:val="none" w:sz="0" w:space="0" w:color="auto"/>
          </w:divBdr>
          <w:divsChild>
            <w:div w:id="1645551085">
              <w:marLeft w:val="0"/>
              <w:marRight w:val="0"/>
              <w:marTop w:val="0"/>
              <w:marBottom w:val="0"/>
              <w:divBdr>
                <w:top w:val="none" w:sz="0" w:space="0" w:color="auto"/>
                <w:left w:val="none" w:sz="0" w:space="0" w:color="auto"/>
                <w:bottom w:val="none" w:sz="0" w:space="0" w:color="auto"/>
                <w:right w:val="none" w:sz="0" w:space="0" w:color="auto"/>
              </w:divBdr>
              <w:divsChild>
                <w:div w:id="6796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59806">
      <w:bodyDiv w:val="1"/>
      <w:marLeft w:val="0"/>
      <w:marRight w:val="0"/>
      <w:marTop w:val="0"/>
      <w:marBottom w:val="0"/>
      <w:divBdr>
        <w:top w:val="none" w:sz="0" w:space="0" w:color="auto"/>
        <w:left w:val="none" w:sz="0" w:space="0" w:color="auto"/>
        <w:bottom w:val="none" w:sz="0" w:space="0" w:color="auto"/>
        <w:right w:val="none" w:sz="0" w:space="0" w:color="auto"/>
      </w:divBdr>
      <w:divsChild>
        <w:div w:id="2047635367">
          <w:marLeft w:val="0"/>
          <w:marRight w:val="0"/>
          <w:marTop w:val="0"/>
          <w:marBottom w:val="0"/>
          <w:divBdr>
            <w:top w:val="none" w:sz="0" w:space="0" w:color="auto"/>
            <w:left w:val="none" w:sz="0" w:space="0" w:color="auto"/>
            <w:bottom w:val="none" w:sz="0" w:space="0" w:color="auto"/>
            <w:right w:val="none" w:sz="0" w:space="0" w:color="auto"/>
          </w:divBdr>
          <w:divsChild>
            <w:div w:id="1274511062">
              <w:marLeft w:val="0"/>
              <w:marRight w:val="0"/>
              <w:marTop w:val="0"/>
              <w:marBottom w:val="0"/>
              <w:divBdr>
                <w:top w:val="none" w:sz="0" w:space="0" w:color="auto"/>
                <w:left w:val="none" w:sz="0" w:space="0" w:color="auto"/>
                <w:bottom w:val="none" w:sz="0" w:space="0" w:color="auto"/>
                <w:right w:val="none" w:sz="0" w:space="0" w:color="auto"/>
              </w:divBdr>
              <w:divsChild>
                <w:div w:id="1424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7013">
      <w:bodyDiv w:val="1"/>
      <w:marLeft w:val="0"/>
      <w:marRight w:val="0"/>
      <w:marTop w:val="0"/>
      <w:marBottom w:val="0"/>
      <w:divBdr>
        <w:top w:val="none" w:sz="0" w:space="0" w:color="auto"/>
        <w:left w:val="none" w:sz="0" w:space="0" w:color="auto"/>
        <w:bottom w:val="none" w:sz="0" w:space="0" w:color="auto"/>
        <w:right w:val="none" w:sz="0" w:space="0" w:color="auto"/>
      </w:divBdr>
      <w:divsChild>
        <w:div w:id="1535146002">
          <w:marLeft w:val="0"/>
          <w:marRight w:val="0"/>
          <w:marTop w:val="0"/>
          <w:marBottom w:val="0"/>
          <w:divBdr>
            <w:top w:val="none" w:sz="0" w:space="0" w:color="auto"/>
            <w:left w:val="none" w:sz="0" w:space="0" w:color="auto"/>
            <w:bottom w:val="none" w:sz="0" w:space="0" w:color="auto"/>
            <w:right w:val="none" w:sz="0" w:space="0" w:color="auto"/>
          </w:divBdr>
          <w:divsChild>
            <w:div w:id="360210508">
              <w:marLeft w:val="0"/>
              <w:marRight w:val="0"/>
              <w:marTop w:val="0"/>
              <w:marBottom w:val="0"/>
              <w:divBdr>
                <w:top w:val="none" w:sz="0" w:space="0" w:color="auto"/>
                <w:left w:val="none" w:sz="0" w:space="0" w:color="auto"/>
                <w:bottom w:val="none" w:sz="0" w:space="0" w:color="auto"/>
                <w:right w:val="none" w:sz="0" w:space="0" w:color="auto"/>
              </w:divBdr>
              <w:divsChild>
                <w:div w:id="3213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8A22F-5D4A-8E4F-8FA4-BCDC6F356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2348</Words>
  <Characters>13388</Characters>
  <Application>Microsoft Office Word</Application>
  <DocSecurity>0</DocSecurity>
  <Lines>111</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dc:creator>
  <cp:keywords/>
  <dc:description/>
  <cp:lastModifiedBy>Aron</cp:lastModifiedBy>
  <cp:revision>105</cp:revision>
  <dcterms:created xsi:type="dcterms:W3CDTF">2024-01-14T17:02:00Z</dcterms:created>
  <dcterms:modified xsi:type="dcterms:W3CDTF">2024-01-15T11:02:00Z</dcterms:modified>
</cp:coreProperties>
</file>